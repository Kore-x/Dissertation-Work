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678DABC6" w:rsidR="00BD07F8" w:rsidRDefault="00BD07F8" w:rsidP="00BD07F8">
      <w:pPr>
        <w:pStyle w:val="Heading2"/>
        <w:rPr>
          <w:lang w:val="en-GB"/>
        </w:rPr>
      </w:pPr>
      <w:r>
        <w:rPr>
          <w:lang w:val="en-GB"/>
        </w:rPr>
        <w:t>Methodology Results Discussion</w:t>
      </w:r>
      <w:r w:rsidR="00DB612E">
        <w:rPr>
          <w:lang w:val="en-GB"/>
        </w:rPr>
        <w:t xml:space="preserve"> (</w:t>
      </w:r>
      <w:r w:rsidR="00A74FC2">
        <w:rPr>
          <w:lang w:val="en-GB"/>
        </w:rPr>
        <w:t>3</w:t>
      </w:r>
      <w:r w:rsidR="00A74FC2" w:rsidRPr="00A74FC2">
        <w:rPr>
          <w:vertAlign w:val="superscript"/>
          <w:lang w:val="en-GB"/>
        </w:rPr>
        <w:t>rd</w:t>
      </w:r>
      <w:r w:rsidR="00A74FC2">
        <w:rPr>
          <w:lang w:val="en-GB"/>
        </w:rPr>
        <w:t xml:space="preserve"> </w:t>
      </w:r>
      <w:r w:rsidR="00DB612E">
        <w:rPr>
          <w:lang w:val="en-GB"/>
        </w:rPr>
        <w:t>round of Experiments)</w:t>
      </w:r>
    </w:p>
    <w:p w14:paraId="18425D9B" w14:textId="68786914" w:rsidR="005F3841" w:rsidRPr="00335EEF" w:rsidRDefault="00EF7341" w:rsidP="00EF7341">
      <w:pPr>
        <w:jc w:val="both"/>
        <w:rPr>
          <w:lang w:val="en-GB"/>
        </w:rPr>
      </w:pPr>
      <w:r w:rsidRPr="00EF7341">
        <w:rPr>
          <w:lang w:val="en-GB"/>
        </w:rPr>
        <w:t>The primary objective of the experiments detailed in the provided document is to explore the capability of Large Language Models (LLMs) to generate synthetic grooming scenarios based on existing known scenarios. Given the ethical and practical challenges of obtaining real online grooming data, the research focuses on manipulating existing chat data to create variant scenarios that can be used to generate synthetic datasets. T</w:t>
      </w:r>
      <w:r w:rsidR="002F758C">
        <w:rPr>
          <w:lang w:val="en-GB"/>
        </w:rPr>
        <w:t xml:space="preserve">o achieve this goal, the experiments utilize various LLMs, including ChatGPT, </w:t>
      </w:r>
      <w:ins w:id="0" w:author="Rogerio de Lemos" w:date="2024-09-04T09:53:00Z" w16du:dateUtc="2024-09-04T08:53:00Z">
        <w:r w:rsidR="002F758C">
          <w:rPr>
            <w:lang w:val="en-GB"/>
          </w:rPr>
          <w:t xml:space="preserve">and </w:t>
        </w:r>
      </w:ins>
      <w:r w:rsidR="002F758C">
        <w:rPr>
          <w:lang w:val="en-GB"/>
        </w:rPr>
        <w:t>Cl</w:t>
      </w:r>
      <w:r w:rsidRPr="00EF7341">
        <w:rPr>
          <w:lang w:val="en-GB"/>
        </w:rPr>
        <w:t>.</w:t>
      </w:r>
    </w:p>
    <w:p w14:paraId="4587C561" w14:textId="2D48EDD0" w:rsidR="000C31FF" w:rsidRPr="00335EEF" w:rsidRDefault="000C31FF" w:rsidP="009A71DE">
      <w:pPr>
        <w:pStyle w:val="Heading2"/>
        <w:jc w:val="both"/>
        <w:rPr>
          <w:rFonts w:asciiTheme="minorHAnsi" w:hAnsiTheme="minorHAnsi"/>
          <w:lang w:val="en-GB"/>
        </w:rPr>
      </w:pPr>
      <w:r w:rsidRPr="00335EEF">
        <w:rPr>
          <w:rFonts w:asciiTheme="minorHAnsi" w:hAnsiTheme="minorHAnsi"/>
          <w:lang w:val="en-GB"/>
        </w:rPr>
        <w:t xml:space="preserve">Experiments 1, 2, 3: Alteration of </w:t>
      </w:r>
      <w:r w:rsidR="00AA7F3A" w:rsidRPr="00335EEF">
        <w:rPr>
          <w:rFonts w:asciiTheme="minorHAnsi" w:hAnsiTheme="minorHAnsi"/>
          <w:lang w:val="en-GB"/>
        </w:rPr>
        <w:t>D</w:t>
      </w:r>
      <w:r w:rsidRPr="00335EEF">
        <w:rPr>
          <w:rFonts w:asciiTheme="minorHAnsi" w:hAnsiTheme="minorHAnsi"/>
          <w:lang w:val="en-GB"/>
        </w:rPr>
        <w:t xml:space="preserve">ates in </w:t>
      </w:r>
      <w:r w:rsidR="00AA7F3A" w:rsidRPr="00335EEF">
        <w:rPr>
          <w:rFonts w:asciiTheme="minorHAnsi" w:hAnsiTheme="minorHAnsi"/>
          <w:lang w:val="en-GB"/>
        </w:rPr>
        <w:t>C</w:t>
      </w:r>
      <w:r w:rsidRPr="00335EEF">
        <w:rPr>
          <w:rFonts w:asciiTheme="minorHAnsi" w:hAnsiTheme="minorHAnsi"/>
          <w:lang w:val="en-GB"/>
        </w:rPr>
        <w:t>onversations</w:t>
      </w:r>
    </w:p>
    <w:p w14:paraId="18BEF864" w14:textId="1C0BFB67" w:rsidR="00E55E6A" w:rsidRPr="00335EEF" w:rsidRDefault="00E55E6A" w:rsidP="009A71DE">
      <w:pPr>
        <w:jc w:val="both"/>
        <w:rPr>
          <w:lang w:val="en-GB"/>
        </w:rPr>
      </w:pPr>
      <w:r w:rsidRPr="00335EEF">
        <w:rPr>
          <w:lang w:val="en-GB"/>
        </w:rPr>
        <w:t>Experiment 1:</w:t>
      </w:r>
      <w:r w:rsidR="00844118" w:rsidRPr="00335EEF">
        <w:rPr>
          <w:lang w:val="en-GB"/>
        </w:rPr>
        <w:t xml:space="preserve"> ChatGPT</w:t>
      </w:r>
    </w:p>
    <w:p w14:paraId="62A29E25" w14:textId="4606A1C6" w:rsidR="000C31FF" w:rsidRPr="00335EEF" w:rsidRDefault="00E55E6A" w:rsidP="009A71DE">
      <w:pPr>
        <w:jc w:val="both"/>
        <w:rPr>
          <w:lang w:val="en-GB"/>
        </w:rPr>
      </w:pPr>
      <w:r w:rsidRPr="00335EEF">
        <w:rPr>
          <w:lang w:val="en-GB"/>
        </w:rPr>
        <w:t>Objective:</w:t>
      </w:r>
      <w:r w:rsidR="00C37B4E" w:rsidRPr="00335EEF">
        <w:rPr>
          <w:lang w:val="en-GB"/>
        </w:rPr>
        <w:t xml:space="preserve"> The first experiment aimed to alter the dates of a conversation between two characters, Jack and Lottie, using ChatGPT as the tool.</w:t>
      </w:r>
    </w:p>
    <w:p w14:paraId="183F43EA" w14:textId="5A5CF730"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5"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5F70CD41" w14:textId="5C457F0E" w:rsidR="0013410C" w:rsidRDefault="0013410C" w:rsidP="00FE7F4C">
      <w:pPr>
        <w:jc w:val="both"/>
        <w:rPr>
          <w:lang w:val="en-GB"/>
        </w:rPr>
      </w:pPr>
      <w:bookmarkStart w:id="1" w:name="_Hlk176253849"/>
      <w:r>
        <w:rPr>
          <w:lang w:val="en-GB"/>
        </w:rPr>
        <w:t xml:space="preserve">Prompt used: </w:t>
      </w:r>
      <w:bookmarkStart w:id="2" w:name="_Hlk176254207"/>
      <w:commentRangeStart w:id="3"/>
      <w:r w:rsidR="00FE7F4C" w:rsidRPr="00FE7F4C">
        <w:rPr>
          <w:b/>
          <w:bCs/>
          <w:i/>
          <w:iCs/>
          <w:lang w:val="en-GB"/>
        </w:rPr>
        <w:t>Change the dates of conversations of the following file</w:t>
      </w:r>
      <w:commentRangeEnd w:id="3"/>
      <w:r w:rsidR="002F758C">
        <w:rPr>
          <w:rStyle w:val="CommentReference"/>
        </w:rPr>
        <w:commentReference w:id="3"/>
      </w:r>
      <w:r w:rsidR="00FE7F4C" w:rsidRPr="00FE7F4C">
        <w:rPr>
          <w:b/>
          <w:bCs/>
          <w:i/>
          <w:iCs/>
          <w:lang w:val="en-GB"/>
        </w:rPr>
        <w:t>.</w:t>
      </w:r>
      <w:bookmarkEnd w:id="2"/>
    </w:p>
    <w:bookmarkEnd w:id="1"/>
    <w:p w14:paraId="7A43F970" w14:textId="405DE5B5" w:rsidR="00E55E6A" w:rsidRPr="00335EEF" w:rsidRDefault="00E55E6A" w:rsidP="009A71DE">
      <w:pPr>
        <w:jc w:val="both"/>
        <w:rPr>
          <w:lang w:val="en-GB"/>
        </w:rPr>
      </w:pPr>
      <w:r w:rsidRPr="00335EEF">
        <w:rPr>
          <w:lang w:val="en-GB"/>
        </w:rPr>
        <w:t>Results and Discussion:</w:t>
      </w:r>
      <w:r w:rsidR="009A71DE" w:rsidRPr="00335EEF">
        <w:rPr>
          <w:lang w:val="en-GB"/>
        </w:rPr>
        <w:t xml:space="preserve">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a completely different set of timestamps for the same conversation. The new timestamps did not merely shift all dates by a fixed amount but rather altered them in a way that maintained the realistic flow of the conversation.</w:t>
      </w:r>
    </w:p>
    <w:p w14:paraId="07B9136E" w14:textId="3111D568" w:rsidR="00E55E6A" w:rsidRPr="00335EEF" w:rsidRDefault="00E55E6A" w:rsidP="009A71DE">
      <w:pPr>
        <w:jc w:val="both"/>
        <w:rPr>
          <w:lang w:val="en-GB"/>
        </w:rPr>
      </w:pPr>
      <w:r w:rsidRPr="00335EEF">
        <w:rPr>
          <w:lang w:val="en-GB"/>
        </w:rPr>
        <w:t xml:space="preserve">Analysis: </w:t>
      </w:r>
      <w:r w:rsidR="009A71DE" w:rsidRPr="00335EEF">
        <w:rPr>
          <w:lang w:val="en-GB"/>
        </w:rPr>
        <w:t>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w:t>
      </w:r>
      <w:r w:rsidR="007F0213">
        <w:rPr>
          <w:lang w:val="en-GB"/>
        </w:rPr>
        <w:t xml:space="preserve"> </w:t>
      </w:r>
    </w:p>
    <w:p w14:paraId="33EC66AD" w14:textId="0C13E10F" w:rsidR="00E55E6A" w:rsidRPr="00335EEF" w:rsidRDefault="00E55E6A" w:rsidP="009A71DE">
      <w:pPr>
        <w:jc w:val="both"/>
        <w:rPr>
          <w:lang w:val="en-GB"/>
        </w:rPr>
      </w:pPr>
      <w:r w:rsidRPr="00335EEF">
        <w:rPr>
          <w:lang w:val="en-GB"/>
        </w:rPr>
        <w:t>Experiment 2:</w:t>
      </w:r>
      <w:r w:rsidR="00844118" w:rsidRPr="00335EEF">
        <w:rPr>
          <w:lang w:val="en-GB"/>
        </w:rPr>
        <w:t xml:space="preserve"> </w:t>
      </w:r>
      <w:r w:rsidR="00CA0781" w:rsidRPr="00335EEF">
        <w:rPr>
          <w:lang w:val="en-GB"/>
        </w:rPr>
        <w:t>Claude AI</w:t>
      </w:r>
    </w:p>
    <w:p w14:paraId="69140978" w14:textId="26486D04" w:rsidR="00E55E6A" w:rsidRPr="00335EEF" w:rsidRDefault="00E55E6A" w:rsidP="009A71DE">
      <w:pPr>
        <w:jc w:val="both"/>
        <w:rPr>
          <w:lang w:val="en-GB"/>
        </w:rPr>
      </w:pPr>
      <w:r w:rsidRPr="00335EEF">
        <w:rPr>
          <w:lang w:val="en-GB"/>
        </w:rPr>
        <w:t>Objective:</w:t>
      </w:r>
      <w:r w:rsidR="000F0F82">
        <w:rPr>
          <w:lang w:val="en-GB"/>
        </w:rPr>
        <w:t xml:space="preserve"> </w:t>
      </w:r>
      <w:r w:rsidR="000F0F82" w:rsidRPr="000F0F82">
        <w:rPr>
          <w:lang w:val="en-GB"/>
        </w:rPr>
        <w:t>Similar to Experiment 1, the second experiment aimed to alter the dates of a conversation using Claude AI as the tool.</w:t>
      </w:r>
    </w:p>
    <w:p w14:paraId="40BC3ACD" w14:textId="3660C0A7"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0"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43B2248F" w14:textId="712B23D4" w:rsidR="0013410C" w:rsidRDefault="0013410C" w:rsidP="009A71DE">
      <w:pPr>
        <w:jc w:val="both"/>
        <w:rPr>
          <w:lang w:val="en-GB"/>
        </w:rPr>
      </w:pPr>
      <w:r w:rsidRPr="0013410C">
        <w:rPr>
          <w:lang w:val="en-GB"/>
        </w:rPr>
        <w:t>Prompt used:</w:t>
      </w:r>
      <w:r>
        <w:rPr>
          <w:lang w:val="en-GB"/>
        </w:rPr>
        <w:t xml:space="preserve"> </w:t>
      </w:r>
      <w:r w:rsidR="00FE7F4C" w:rsidRPr="00FE7F4C">
        <w:rPr>
          <w:b/>
          <w:bCs/>
          <w:i/>
          <w:iCs/>
          <w:lang w:val="en-GB"/>
        </w:rPr>
        <w:t>Change the dates of conversations of the following file.</w:t>
      </w:r>
    </w:p>
    <w:p w14:paraId="1028AE21" w14:textId="1C59B7E7" w:rsidR="00E55E6A" w:rsidRPr="00335EEF" w:rsidRDefault="00E55E6A" w:rsidP="009A71DE">
      <w:pPr>
        <w:jc w:val="both"/>
        <w:rPr>
          <w:lang w:val="en-GB"/>
        </w:rPr>
      </w:pPr>
      <w:r w:rsidRPr="00335EEF">
        <w:rPr>
          <w:lang w:val="en-GB"/>
        </w:rPr>
        <w:t>Results and Discussion:</w:t>
      </w:r>
      <w:r w:rsidR="000F0F82">
        <w:rPr>
          <w:lang w:val="en-GB"/>
        </w:rPr>
        <w:t xml:space="preserve"> </w:t>
      </w:r>
      <w:r w:rsidR="000F0F82" w:rsidRPr="000F0F82">
        <w:rPr>
          <w:lang w:val="en-GB"/>
        </w:rPr>
        <w:t>The same dataset used in Experiment 1 was employed, with the task being to alter the timestamps of the conversations.</w:t>
      </w:r>
      <w:r w:rsidR="000F0F82">
        <w:rPr>
          <w:lang w:val="en-GB"/>
        </w:rPr>
        <w:t xml:space="preserve"> </w:t>
      </w:r>
      <w:r w:rsidR="000F0F82" w:rsidRPr="000F0F82">
        <w:rPr>
          <w:lang w:val="en-GB"/>
        </w:rPr>
        <w:t>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4553FBBA" w14:textId="7931A748" w:rsidR="00E55E6A" w:rsidRPr="00335EEF" w:rsidRDefault="00E55E6A" w:rsidP="009A71DE">
      <w:pPr>
        <w:jc w:val="both"/>
        <w:rPr>
          <w:lang w:val="en-GB"/>
        </w:rPr>
      </w:pPr>
      <w:commentRangeStart w:id="4"/>
      <w:r w:rsidRPr="00335EEF">
        <w:rPr>
          <w:lang w:val="en-GB"/>
        </w:rPr>
        <w:t>Analysis</w:t>
      </w:r>
      <w:commentRangeEnd w:id="4"/>
      <w:r w:rsidR="002F758C">
        <w:rPr>
          <w:rStyle w:val="CommentReference"/>
        </w:rPr>
        <w:commentReference w:id="4"/>
      </w:r>
      <w:r w:rsidRPr="00335EEF">
        <w:rPr>
          <w:lang w:val="en-GB"/>
        </w:rPr>
        <w:t xml:space="preserve">: </w:t>
      </w:r>
      <w:r w:rsidR="000F0F82" w:rsidRPr="000F0F82">
        <w:rPr>
          <w:lang w:val="en-GB"/>
        </w:rPr>
        <w:t xml:space="preserve">This experiment highlighted the ethical </w:t>
      </w:r>
      <w:proofErr w:type="gramStart"/>
      <w:r w:rsidR="000F0F82" w:rsidRPr="000F0F82">
        <w:rPr>
          <w:lang w:val="en-GB"/>
        </w:rPr>
        <w:t>limitations</w:t>
      </w:r>
      <w:proofErr w:type="gramEnd"/>
      <w:r w:rsidR="000F0F82" w:rsidRPr="000F0F82">
        <w:rPr>
          <w:lang w:val="en-GB"/>
        </w:rPr>
        <w:t xml:space="preserve"> and built-in safeguards present in certain AI models, like Claude AI. While such safeguards are critical for preventing the misuse of AI, they also pose challenges when attempting to generate synthetic data for </w:t>
      </w:r>
      <w:r w:rsidR="000F0F82" w:rsidRPr="000F0F82">
        <w:rPr>
          <w:lang w:val="en-GB"/>
        </w:rPr>
        <w:lastRenderedPageBreak/>
        <w:t>sensitive topics. The refusal to generate the data underscores the need to carefully select and configure AI tools when working on sensitive projects.</w:t>
      </w:r>
    </w:p>
    <w:p w14:paraId="5C971179" w14:textId="0E208BA7" w:rsidR="00E55E6A" w:rsidRPr="00335EEF" w:rsidRDefault="00E55E6A" w:rsidP="009A71DE">
      <w:pPr>
        <w:jc w:val="both"/>
        <w:rPr>
          <w:lang w:val="en-GB"/>
        </w:rPr>
      </w:pPr>
      <w:r w:rsidRPr="00335EEF">
        <w:rPr>
          <w:lang w:val="en-GB"/>
        </w:rPr>
        <w:t>Experiment 3:</w:t>
      </w:r>
      <w:r w:rsidR="00844118" w:rsidRPr="00335EEF">
        <w:rPr>
          <w:lang w:val="en-GB"/>
        </w:rPr>
        <w:t xml:space="preserve"> </w:t>
      </w:r>
      <w:r w:rsidR="00CA0781" w:rsidRPr="00335EEF">
        <w:rPr>
          <w:lang w:val="en-GB"/>
        </w:rPr>
        <w:t>Mistral AI</w:t>
      </w:r>
    </w:p>
    <w:p w14:paraId="15C9522C" w14:textId="61FF3A35" w:rsidR="00E55E6A" w:rsidRPr="00335EEF" w:rsidRDefault="00E55E6A" w:rsidP="009A71DE">
      <w:pPr>
        <w:pStyle w:val="Heading2"/>
        <w:jc w:val="both"/>
        <w:rPr>
          <w:rFonts w:asciiTheme="minorHAnsi" w:eastAsiaTheme="minorHAnsi" w:hAnsiTheme="minorHAnsi" w:cstheme="minorBidi"/>
          <w:color w:val="auto"/>
          <w:sz w:val="22"/>
          <w:szCs w:val="22"/>
          <w:u w:val="single"/>
          <w:lang w:val="en-GB"/>
        </w:rPr>
      </w:pPr>
      <w:r w:rsidRPr="00335EEF">
        <w:rPr>
          <w:rFonts w:asciiTheme="minorHAnsi" w:eastAsiaTheme="minorHAnsi" w:hAnsiTheme="minorHAnsi" w:cstheme="minorBidi"/>
          <w:color w:val="auto"/>
          <w:sz w:val="22"/>
          <w:szCs w:val="22"/>
          <w:lang w:val="en-GB"/>
        </w:rPr>
        <w:t>Objective:</w:t>
      </w:r>
      <w:r w:rsidR="000F0F82">
        <w:rPr>
          <w:rFonts w:asciiTheme="minorHAnsi" w:eastAsiaTheme="minorHAnsi" w:hAnsiTheme="minorHAnsi" w:cstheme="minorBidi"/>
          <w:color w:val="auto"/>
          <w:sz w:val="22"/>
          <w:szCs w:val="22"/>
          <w:lang w:val="en-GB"/>
        </w:rPr>
        <w:t xml:space="preserve"> </w:t>
      </w:r>
      <w:r w:rsidR="00C72805" w:rsidRPr="00C72805">
        <w:rPr>
          <w:rFonts w:asciiTheme="minorHAnsi" w:eastAsiaTheme="minorHAnsi" w:hAnsiTheme="minorHAnsi" w:cstheme="minorBidi"/>
          <w:color w:val="auto"/>
          <w:sz w:val="22"/>
          <w:szCs w:val="22"/>
          <w:lang w:val="en-GB"/>
        </w:rPr>
        <w:t>The third experiment also aimed to alter the dates of the conversations between Jack and Lottie, this time using Mistral AI.</w:t>
      </w:r>
    </w:p>
    <w:p w14:paraId="676212C3" w14:textId="4EA17013" w:rsidR="00E55E6A" w:rsidRPr="00335EEF" w:rsidRDefault="00E55E6A" w:rsidP="009A71DE">
      <w:pPr>
        <w:pStyle w:val="Heading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Data Used:</w:t>
      </w:r>
      <w:r w:rsidR="00C37B4E" w:rsidRPr="00335EEF">
        <w:rPr>
          <w:rFonts w:asciiTheme="minorHAnsi" w:eastAsiaTheme="minorHAnsi" w:hAnsiTheme="minorHAnsi" w:cstheme="minorBidi"/>
          <w:color w:val="auto"/>
          <w:sz w:val="22"/>
          <w:szCs w:val="22"/>
          <w:lang w:val="en-GB"/>
        </w:rPr>
        <w:t xml:space="preserve"> </w:t>
      </w:r>
      <w:hyperlink r:id="rId11" w:history="1">
        <w:r w:rsidR="00C37B4E" w:rsidRPr="00335EEF">
          <w:rPr>
            <w:rFonts w:asciiTheme="minorHAnsi" w:eastAsia="MS Mincho" w:hAnsiTheme="minorHAnsi" w:cs="Times New Roman"/>
            <w:color w:val="0000FF"/>
            <w:kern w:val="0"/>
            <w:sz w:val="24"/>
            <w:szCs w:val="24"/>
            <w:u w:val="single"/>
            <w:lang w:val="en-US"/>
            <w14:ligatures w14:val="none"/>
          </w:rPr>
          <w:t>lottie chat data exclusively jack convo without labels</w:t>
        </w:r>
      </w:hyperlink>
    </w:p>
    <w:p w14:paraId="33BABFAE" w14:textId="010B1DD8" w:rsidR="0013410C" w:rsidRDefault="0013410C" w:rsidP="009A71DE">
      <w:pPr>
        <w:pStyle w:val="Heading2"/>
        <w:jc w:val="both"/>
        <w:rPr>
          <w:rFonts w:asciiTheme="minorHAnsi" w:eastAsiaTheme="minorHAnsi" w:hAnsiTheme="minorHAnsi" w:cstheme="minorBidi"/>
          <w:color w:val="auto"/>
          <w:sz w:val="22"/>
          <w:szCs w:val="22"/>
          <w:lang w:val="en-GB"/>
        </w:rPr>
      </w:pPr>
      <w:r w:rsidRPr="0013410C">
        <w:rPr>
          <w:rFonts w:asciiTheme="minorHAnsi" w:eastAsiaTheme="minorHAnsi" w:hAnsiTheme="minorHAnsi" w:cstheme="minorBidi"/>
          <w:color w:val="auto"/>
          <w:sz w:val="22"/>
          <w:szCs w:val="22"/>
          <w:lang w:val="en-GB"/>
        </w:rPr>
        <w:t>Prompt used:</w:t>
      </w:r>
      <w:r>
        <w:rPr>
          <w:rFonts w:asciiTheme="minorHAnsi" w:eastAsiaTheme="minorHAnsi" w:hAnsiTheme="minorHAnsi" w:cstheme="minorBidi"/>
          <w:color w:val="auto"/>
          <w:sz w:val="22"/>
          <w:szCs w:val="22"/>
          <w:lang w:val="en-GB"/>
        </w:rPr>
        <w:t xml:space="preserve"> </w:t>
      </w:r>
      <w:r w:rsidR="00FE7F4C" w:rsidRPr="00FE7F4C">
        <w:rPr>
          <w:rFonts w:asciiTheme="minorHAnsi" w:eastAsiaTheme="minorHAnsi" w:hAnsiTheme="minorHAnsi" w:cstheme="minorBidi"/>
          <w:b/>
          <w:bCs/>
          <w:i/>
          <w:iCs/>
          <w:color w:val="auto"/>
          <w:sz w:val="22"/>
          <w:szCs w:val="22"/>
          <w:lang w:val="en-GB"/>
        </w:rPr>
        <w:t>Change the dates of conversations of the following file.</w:t>
      </w:r>
    </w:p>
    <w:p w14:paraId="3876A632" w14:textId="08F22F76" w:rsidR="00E55E6A" w:rsidRPr="00335EEF" w:rsidRDefault="00E55E6A" w:rsidP="009A71DE">
      <w:pPr>
        <w:pStyle w:val="Heading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Results and Discussion:</w:t>
      </w:r>
      <w:r w:rsidR="000F0F82">
        <w:rPr>
          <w:rFonts w:asciiTheme="minorHAnsi" w:eastAsiaTheme="minorHAnsi" w:hAnsiTheme="minorHAnsi" w:cstheme="minorBidi"/>
          <w:color w:val="auto"/>
          <w:sz w:val="22"/>
          <w:szCs w:val="22"/>
          <w:lang w:val="en-GB"/>
        </w:rPr>
        <w:t xml:space="preserve"> </w:t>
      </w:r>
      <w:r w:rsidR="00C72805" w:rsidRPr="00C72805">
        <w:rPr>
          <w:rFonts w:asciiTheme="minorHAnsi" w:eastAsiaTheme="minorHAnsi" w:hAnsiTheme="minorHAnsi" w:cstheme="minorBidi"/>
          <w:color w:val="auto"/>
          <w:sz w:val="22"/>
          <w:szCs w:val="22"/>
          <w:lang w:val="en-GB"/>
        </w:rPr>
        <w:t>Mistral AI partially succeeded in generating a new dataset. The model correctly shifted the dates by 30 days but did not continue generating further dates as expected. However, it provided a clear timeframe for how the data was processed. The conversation content remained mostly unchanged, suggesting that while the model can alter dates, it might require further fine-tuning or prompts to ensure more significant variations in the generated scenarios.</w:t>
      </w:r>
    </w:p>
    <w:p w14:paraId="092C04C1" w14:textId="2DDE579A" w:rsidR="00E55E6A" w:rsidRPr="00335EEF" w:rsidRDefault="00E55E6A" w:rsidP="009A71DE">
      <w:pPr>
        <w:pStyle w:val="Heading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Analysis:</w:t>
      </w:r>
      <w:r w:rsidR="000F0F82">
        <w:rPr>
          <w:rFonts w:asciiTheme="minorHAnsi" w:eastAsiaTheme="minorHAnsi" w:hAnsiTheme="minorHAnsi" w:cstheme="minorBidi"/>
          <w:color w:val="auto"/>
          <w:sz w:val="22"/>
          <w:szCs w:val="22"/>
          <w:lang w:val="en-GB"/>
        </w:rPr>
        <w:t xml:space="preserve"> </w:t>
      </w:r>
      <w:r w:rsidR="00B140D8" w:rsidRPr="00B140D8">
        <w:rPr>
          <w:rFonts w:asciiTheme="minorHAnsi" w:eastAsiaTheme="minorHAnsi" w:hAnsiTheme="minorHAnsi" w:cstheme="minorBidi"/>
          <w:color w:val="auto"/>
          <w:sz w:val="22"/>
          <w:szCs w:val="22"/>
          <w:lang w:val="en-GB"/>
        </w:rPr>
        <w:t>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0FDF6670" w14:textId="3D628F9B" w:rsidR="000C31FF" w:rsidRPr="00335EEF" w:rsidRDefault="000C31FF" w:rsidP="009A71DE">
      <w:pPr>
        <w:pStyle w:val="Heading2"/>
        <w:jc w:val="both"/>
        <w:rPr>
          <w:rFonts w:asciiTheme="minorHAnsi" w:hAnsiTheme="minorHAnsi"/>
          <w:lang w:val="en-GB"/>
        </w:rPr>
      </w:pPr>
      <w:r w:rsidRPr="00335EEF">
        <w:rPr>
          <w:rFonts w:asciiTheme="minorHAnsi" w:hAnsiTheme="minorHAnsi"/>
          <w:lang w:val="en-GB"/>
        </w:rPr>
        <w:t>Experiments 4, 5, 6: More Explicit Conversation Generation</w:t>
      </w:r>
    </w:p>
    <w:p w14:paraId="7E4FEBB1" w14:textId="7F59BE2D" w:rsidR="00E55E6A" w:rsidRPr="00335EEF" w:rsidRDefault="00E55E6A" w:rsidP="009A71DE">
      <w:pPr>
        <w:jc w:val="both"/>
        <w:rPr>
          <w:lang w:val="en-GB"/>
        </w:rPr>
      </w:pPr>
      <w:r w:rsidRPr="00335EEF">
        <w:rPr>
          <w:lang w:val="en-GB"/>
        </w:rPr>
        <w:t>Experiment 4:</w:t>
      </w:r>
      <w:r w:rsidR="00CA0781" w:rsidRPr="00335EEF">
        <w:rPr>
          <w:lang w:val="en-GB"/>
        </w:rPr>
        <w:t xml:space="preserve"> ChatGPT</w:t>
      </w:r>
    </w:p>
    <w:p w14:paraId="3E190A95" w14:textId="6B77F8DC" w:rsidR="000C31FF" w:rsidRPr="00335EEF" w:rsidRDefault="00E55E6A" w:rsidP="009A71DE">
      <w:pPr>
        <w:jc w:val="both"/>
        <w:rPr>
          <w:lang w:val="en-GB"/>
        </w:rPr>
      </w:pPr>
      <w:r w:rsidRPr="00335EEF">
        <w:rPr>
          <w:lang w:val="en-GB"/>
        </w:rPr>
        <w:t>Objective:</w:t>
      </w:r>
      <w:r w:rsidR="00824DC0">
        <w:rPr>
          <w:lang w:val="en-GB"/>
        </w:rPr>
        <w:t xml:space="preserve"> </w:t>
      </w:r>
      <w:r w:rsidR="00824DC0" w:rsidRPr="00824DC0">
        <w:rPr>
          <w:lang w:val="en-GB"/>
        </w:rPr>
        <w:t>The fourth experiment sought to increase the explicitness of the conversation between "Jack" and "Lottie" to create a synthetic scenario that is more direct and suggestive than the original.</w:t>
      </w:r>
    </w:p>
    <w:p w14:paraId="1F177B2E" w14:textId="2030E8E2"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2"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6EB0876A" w14:textId="01FE89AA" w:rsidR="0013410C" w:rsidRDefault="0013410C" w:rsidP="00F42982">
      <w:pPr>
        <w:rPr>
          <w:lang w:val="en-GB"/>
        </w:rPr>
      </w:pPr>
      <w:r w:rsidRPr="0013410C">
        <w:rPr>
          <w:lang w:val="en-GB"/>
        </w:rPr>
        <w:t>Prompt used:</w:t>
      </w:r>
      <w:r w:rsidR="00824DC0">
        <w:rPr>
          <w:lang w:val="en-GB"/>
        </w:rPr>
        <w:t xml:space="preserve"> </w:t>
      </w:r>
      <w:bookmarkStart w:id="5" w:name="_Hlk176254246"/>
      <w:commentRangeStart w:id="6"/>
      <w:r w:rsidR="00F42982" w:rsidRPr="00F42982">
        <w:rPr>
          <w:b/>
          <w:bCs/>
          <w:i/>
          <w:iCs/>
          <w:lang w:val="en-GB"/>
        </w:rPr>
        <w:t>Make the conversation between Jack and Lottie more explicit</w:t>
      </w:r>
      <w:commentRangeEnd w:id="6"/>
      <w:r w:rsidR="005079EA">
        <w:rPr>
          <w:rStyle w:val="CommentReference"/>
        </w:rPr>
        <w:commentReference w:id="6"/>
      </w:r>
      <w:r w:rsidR="00F42982" w:rsidRPr="00F42982">
        <w:rPr>
          <w:b/>
          <w:bCs/>
          <w:i/>
          <w:iCs/>
          <w:lang w:val="en-GB"/>
        </w:rPr>
        <w:t>.</w:t>
      </w:r>
      <w:bookmarkEnd w:id="5"/>
    </w:p>
    <w:p w14:paraId="44F94CD1" w14:textId="30DC1839" w:rsidR="00E55E6A" w:rsidRPr="00335EEF" w:rsidRDefault="00E55E6A" w:rsidP="00824DC0">
      <w:pPr>
        <w:jc w:val="both"/>
        <w:rPr>
          <w:lang w:val="en-GB"/>
        </w:rPr>
      </w:pPr>
      <w:r w:rsidRPr="00335EEF">
        <w:rPr>
          <w:lang w:val="en-GB"/>
        </w:rPr>
        <w:t>Results and Discussion:</w:t>
      </w:r>
      <w:r w:rsidR="00824DC0">
        <w:rPr>
          <w:lang w:val="en-GB"/>
        </w:rPr>
        <w:t xml:space="preserve"> </w:t>
      </w:r>
      <w:r w:rsidR="00824DC0" w:rsidRPr="00824DC0">
        <w:rPr>
          <w:lang w:val="en-GB"/>
        </w:rPr>
        <w:t>The original conversation was input into ChatGPT with instructions to make the conversation more explicit.</w:t>
      </w:r>
      <w:r w:rsidR="00824DC0">
        <w:rPr>
          <w:lang w:val="en-GB"/>
        </w:rPr>
        <w:t xml:space="preserve"> </w:t>
      </w:r>
      <w:r w:rsidR="00824DC0" w:rsidRPr="00824DC0">
        <w:rPr>
          <w:lang w:val="en-GB"/>
        </w:rPr>
        <w:t>The focus was on enhancing the suggestiveness of the dialogue while maintaining the overall context of a grooming scenario.</w:t>
      </w:r>
      <w:r w:rsidR="00824DC0">
        <w:rPr>
          <w:lang w:val="en-GB"/>
        </w:rPr>
        <w:t xml:space="preserve"> </w:t>
      </w:r>
      <w:r w:rsidR="00824DC0" w:rsidRPr="00824DC0">
        <w:rPr>
          <w:lang w:val="en-GB"/>
        </w:rPr>
        <w:t>ChatGPT successfully generated a more explicit version of the conversation.</w:t>
      </w:r>
      <w:r w:rsidR="00824DC0">
        <w:rPr>
          <w:lang w:val="en-GB"/>
        </w:rPr>
        <w:t xml:space="preserve"> </w:t>
      </w:r>
      <w:r w:rsidR="00824DC0" w:rsidRPr="00824DC0">
        <w:rPr>
          <w:lang w:val="en-GB"/>
        </w:rPr>
        <w:t>The altered dialogue included more direct language, especially regarding sexual innuendos and advances from "Jack" towards "Lottie."</w:t>
      </w:r>
    </w:p>
    <w:p w14:paraId="75309E26" w14:textId="2D2ACBD5" w:rsidR="00E55E6A" w:rsidRPr="00335EEF" w:rsidRDefault="00E55E6A" w:rsidP="009A71DE">
      <w:pPr>
        <w:jc w:val="both"/>
        <w:rPr>
          <w:lang w:val="en-GB"/>
        </w:rPr>
      </w:pPr>
      <w:r w:rsidRPr="00335EEF">
        <w:rPr>
          <w:lang w:val="en-GB"/>
        </w:rPr>
        <w:t>Analysis:</w:t>
      </w:r>
      <w:r w:rsidR="00824DC0">
        <w:rPr>
          <w:lang w:val="en-GB"/>
        </w:rPr>
        <w:t xml:space="preserve"> </w:t>
      </w:r>
      <w:r w:rsidR="00824DC0" w:rsidRPr="00824DC0">
        <w:rPr>
          <w:lang w:val="en-GB"/>
        </w:rPr>
        <w:t xml:space="preserve">ChatGPT's success in generating a more explicit version of the conversation highlights its ability to adapt and modify content based on specific instructions. The experiment demonstrates that the model can increase the intensity of the suggestive elements in </w:t>
      </w:r>
      <w:del w:id="7" w:author="Rogerio de Lemos" w:date="2024-09-04T09:52:00Z" w16du:dateUtc="2024-09-04T08:52:00Z">
        <w:r w:rsidR="00824DC0" w:rsidRPr="00824DC0" w:rsidDel="002F758C">
          <w:rPr>
            <w:lang w:val="en-GB"/>
          </w:rPr>
          <w:delText xml:space="preserve">a </w:delText>
        </w:r>
      </w:del>
      <w:r w:rsidR="00824DC0" w:rsidRPr="00824DC0">
        <w:rPr>
          <w:lang w:val="en-GB"/>
        </w:rPr>
        <w:t>dialogue, making it useful for generating varied datasets that explore different levels of explicitness. However, the experiment also raises ethical considerations, particularly regarding the generation of sensitive content, and underscores the need for careful management of such outputs.</w:t>
      </w:r>
    </w:p>
    <w:p w14:paraId="71C39B3E" w14:textId="7931CB18" w:rsidR="00E55E6A" w:rsidRPr="00335EEF" w:rsidRDefault="00E55E6A" w:rsidP="009A71DE">
      <w:pPr>
        <w:jc w:val="both"/>
        <w:rPr>
          <w:lang w:val="en-GB"/>
        </w:rPr>
      </w:pPr>
      <w:r w:rsidRPr="00335EEF">
        <w:rPr>
          <w:lang w:val="en-GB"/>
        </w:rPr>
        <w:t>Experiment 5:</w:t>
      </w:r>
      <w:r w:rsidR="00CA0781" w:rsidRPr="00335EEF">
        <w:rPr>
          <w:lang w:val="en-GB"/>
        </w:rPr>
        <w:t xml:space="preserve"> Claude AI</w:t>
      </w:r>
    </w:p>
    <w:p w14:paraId="1942982D" w14:textId="7B263EFA" w:rsidR="00E55E6A" w:rsidRPr="00335EEF" w:rsidRDefault="00E55E6A" w:rsidP="009A71DE">
      <w:pPr>
        <w:jc w:val="both"/>
        <w:rPr>
          <w:lang w:val="en-GB"/>
        </w:rPr>
      </w:pPr>
      <w:r w:rsidRPr="00335EEF">
        <w:rPr>
          <w:lang w:val="en-GB"/>
        </w:rPr>
        <w:lastRenderedPageBreak/>
        <w:t>Objective:</w:t>
      </w:r>
      <w:r w:rsidR="00824DC0">
        <w:rPr>
          <w:lang w:val="en-GB"/>
        </w:rPr>
        <w:t xml:space="preserve"> </w:t>
      </w:r>
      <w:r w:rsidR="00824DC0" w:rsidRPr="00824DC0">
        <w:rPr>
          <w:lang w:val="en-GB"/>
        </w:rPr>
        <w:t>The fifth experiment aimed to replicate the objective of Experiment 4 using Claude AI, focusing on generating a more explicit version of the same conversation.</w:t>
      </w:r>
    </w:p>
    <w:p w14:paraId="2AD4A8C7" w14:textId="0E08783E"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3"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0A77D4F4" w14:textId="6EA0E0D2" w:rsidR="0013410C" w:rsidRDefault="0013410C" w:rsidP="009A71DE">
      <w:pPr>
        <w:jc w:val="both"/>
        <w:rPr>
          <w:lang w:val="en-GB"/>
        </w:rPr>
      </w:pPr>
      <w:r w:rsidRPr="0013410C">
        <w:rPr>
          <w:lang w:val="en-GB"/>
        </w:rPr>
        <w:t>Prompt used:</w:t>
      </w:r>
      <w:r w:rsidR="00824DC0">
        <w:rPr>
          <w:lang w:val="en-GB"/>
        </w:rPr>
        <w:t xml:space="preserve"> </w:t>
      </w:r>
      <w:r w:rsidR="00F42982" w:rsidRPr="00F42982">
        <w:rPr>
          <w:b/>
          <w:bCs/>
          <w:i/>
          <w:iCs/>
          <w:lang w:val="en-GB"/>
        </w:rPr>
        <w:t>Make the conversation between Jack and Lottie more explicit.</w:t>
      </w:r>
    </w:p>
    <w:p w14:paraId="3B5B9723" w14:textId="267FF48B" w:rsidR="00E55E6A" w:rsidRPr="00335EEF" w:rsidRDefault="00E55E6A" w:rsidP="009A71DE">
      <w:pPr>
        <w:jc w:val="both"/>
        <w:rPr>
          <w:lang w:val="en-GB"/>
        </w:rPr>
      </w:pPr>
      <w:r w:rsidRPr="00335EEF">
        <w:rPr>
          <w:lang w:val="en-GB"/>
        </w:rPr>
        <w:t>Results and Discussion:</w:t>
      </w:r>
      <w:r w:rsidR="00824DC0">
        <w:rPr>
          <w:lang w:val="en-GB"/>
        </w:rPr>
        <w:t xml:space="preserve"> </w:t>
      </w:r>
      <w:r w:rsidR="00824DC0" w:rsidRPr="00824DC0">
        <w:rPr>
          <w:lang w:val="en-GB"/>
        </w:rPr>
        <w:t>The conversation was input into Claude AI with a request to make it more explicit, similar to the approach taken in Experiment 4.</w:t>
      </w:r>
      <w:r w:rsidR="00824DC0">
        <w:rPr>
          <w:lang w:val="en-GB"/>
        </w:rPr>
        <w:t xml:space="preserve"> </w:t>
      </w:r>
      <w:r w:rsidR="00824DC0" w:rsidRPr="00824DC0">
        <w:rPr>
          <w:lang w:val="en-GB"/>
        </w:rPr>
        <w:t>Claude AI refused to generate the content, likely due to its built-in ethical guidelines and terms of service, which prevent the generation of highly sensitive or explicit material.</w:t>
      </w:r>
    </w:p>
    <w:p w14:paraId="303ABFF1" w14:textId="61181660" w:rsidR="00E55E6A" w:rsidRPr="00335EEF" w:rsidRDefault="00E55E6A" w:rsidP="009A71DE">
      <w:pPr>
        <w:jc w:val="both"/>
        <w:rPr>
          <w:lang w:val="en-GB"/>
        </w:rPr>
      </w:pPr>
      <w:r w:rsidRPr="00335EEF">
        <w:rPr>
          <w:lang w:val="en-GB"/>
        </w:rPr>
        <w:t>Analysis:</w:t>
      </w:r>
      <w:r w:rsidR="00824DC0">
        <w:rPr>
          <w:lang w:val="en-GB"/>
        </w:rPr>
        <w:t xml:space="preserve"> </w:t>
      </w:r>
      <w:bookmarkStart w:id="8" w:name="_Hlk176256382"/>
      <w:r w:rsidR="00824DC0" w:rsidRPr="00824DC0">
        <w:rPr>
          <w:lang w:val="en-GB"/>
        </w:rPr>
        <w:t>Claude AI's refusal to generate explicit content reinforces its role as a more ethically constrained model compared to others like ChatGPT</w:t>
      </w:r>
      <w:r w:rsidR="00972DD1">
        <w:rPr>
          <w:lang w:val="en-GB"/>
        </w:rPr>
        <w:t xml:space="preserve"> and Mistral AI</w:t>
      </w:r>
      <w:r w:rsidR="00824DC0" w:rsidRPr="00824DC0">
        <w:rPr>
          <w:lang w:val="en-GB"/>
        </w:rPr>
        <w:t>.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8"/>
    </w:p>
    <w:p w14:paraId="375B11CB" w14:textId="4693BCE4" w:rsidR="00E55E6A" w:rsidRPr="00335EEF" w:rsidRDefault="00E55E6A" w:rsidP="009A71DE">
      <w:pPr>
        <w:jc w:val="both"/>
        <w:rPr>
          <w:lang w:val="en-GB"/>
        </w:rPr>
      </w:pPr>
      <w:r w:rsidRPr="00335EEF">
        <w:rPr>
          <w:lang w:val="en-GB"/>
        </w:rPr>
        <w:t>Experiment 6:</w:t>
      </w:r>
      <w:r w:rsidR="00CA0781" w:rsidRPr="00335EEF">
        <w:rPr>
          <w:lang w:val="en-GB"/>
        </w:rPr>
        <w:t xml:space="preserve"> Mistral AI</w:t>
      </w:r>
    </w:p>
    <w:p w14:paraId="5CE7FD95" w14:textId="7AE0708B" w:rsidR="00E55E6A" w:rsidRPr="00335EEF" w:rsidRDefault="00E55E6A" w:rsidP="009A71DE">
      <w:pPr>
        <w:jc w:val="both"/>
        <w:rPr>
          <w:lang w:val="en-GB"/>
        </w:rPr>
      </w:pPr>
      <w:r w:rsidRPr="00335EEF">
        <w:rPr>
          <w:lang w:val="en-GB"/>
        </w:rPr>
        <w:t>Objective:</w:t>
      </w:r>
      <w:r w:rsidR="00824DC0">
        <w:rPr>
          <w:lang w:val="en-GB"/>
        </w:rPr>
        <w:t xml:space="preserve"> </w:t>
      </w:r>
      <w:r w:rsidR="00322D8F">
        <w:rPr>
          <w:lang w:val="en-GB"/>
        </w:rPr>
        <w:t>Similar to the objective of Experiment 4, t</w:t>
      </w:r>
      <w:r w:rsidR="00824DC0" w:rsidRPr="00824DC0">
        <w:rPr>
          <w:lang w:val="en-GB"/>
        </w:rPr>
        <w:t>he sixth experiment aimed to further increase the explicitness of the conversation between "Jack" and "Lottie," using Mistral AI</w:t>
      </w:r>
      <w:r w:rsidR="00322D8F">
        <w:rPr>
          <w:lang w:val="en-GB"/>
        </w:rPr>
        <w:t>.</w:t>
      </w:r>
    </w:p>
    <w:p w14:paraId="4AF81CE3" w14:textId="44FF5429"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4"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1A17B3F1" w14:textId="2908DE7A" w:rsidR="0013410C" w:rsidRDefault="0013410C" w:rsidP="009A71DE">
      <w:pPr>
        <w:jc w:val="both"/>
        <w:rPr>
          <w:lang w:val="en-GB"/>
        </w:rPr>
      </w:pPr>
      <w:r w:rsidRPr="0013410C">
        <w:rPr>
          <w:lang w:val="en-GB"/>
        </w:rPr>
        <w:t>Prompt used:</w:t>
      </w:r>
      <w:r w:rsidR="00824DC0">
        <w:rPr>
          <w:lang w:val="en-GB"/>
        </w:rPr>
        <w:t xml:space="preserve"> </w:t>
      </w:r>
      <w:r w:rsidR="00F42982" w:rsidRPr="00F42982">
        <w:rPr>
          <w:b/>
          <w:bCs/>
          <w:i/>
          <w:iCs/>
          <w:lang w:val="en-GB"/>
        </w:rPr>
        <w:t>Make the conversation between Jack and Lottie more explicit.</w:t>
      </w:r>
    </w:p>
    <w:p w14:paraId="2B790F8D" w14:textId="10C10540" w:rsidR="00E55E6A" w:rsidRPr="00335EEF" w:rsidRDefault="00E55E6A" w:rsidP="00824DC0">
      <w:pPr>
        <w:jc w:val="both"/>
        <w:rPr>
          <w:lang w:val="en-GB"/>
        </w:rPr>
      </w:pPr>
      <w:r w:rsidRPr="00335EEF">
        <w:rPr>
          <w:lang w:val="en-GB"/>
        </w:rPr>
        <w:t>Results and Discussion:</w:t>
      </w:r>
      <w:r w:rsidR="00824DC0">
        <w:rPr>
          <w:lang w:val="en-GB"/>
        </w:rPr>
        <w:t xml:space="preserve"> </w:t>
      </w:r>
      <w:r w:rsidR="00824DC0" w:rsidRPr="00824DC0">
        <w:rPr>
          <w:lang w:val="en-GB"/>
        </w:rPr>
        <w:t>The original conversation was input into Mistral AI with instructions to make it significantly more explicit.</w:t>
      </w:r>
      <w:r w:rsidR="00824DC0">
        <w:rPr>
          <w:lang w:val="en-GB"/>
        </w:rPr>
        <w:t xml:space="preserve"> </w:t>
      </w:r>
      <w:r w:rsidR="00824DC0" w:rsidRPr="00824DC0">
        <w:rPr>
          <w:lang w:val="en-GB"/>
        </w:rPr>
        <w:t xml:space="preserve">The conversation was then examined to assess the </w:t>
      </w:r>
      <w:r w:rsidR="00A41674">
        <w:rPr>
          <w:lang w:val="en-GB"/>
        </w:rPr>
        <w:t xml:space="preserve">original </w:t>
      </w:r>
      <w:r w:rsidR="00824DC0" w:rsidRPr="00824DC0">
        <w:rPr>
          <w:lang w:val="en-GB"/>
        </w:rPr>
        <w:t>level of explicitness</w:t>
      </w:r>
      <w:r w:rsidR="00A41674">
        <w:rPr>
          <w:lang w:val="en-GB"/>
        </w:rPr>
        <w:t xml:space="preserve"> before generating a new output</w:t>
      </w:r>
      <w:r w:rsidR="00824DC0" w:rsidRPr="00824DC0">
        <w:rPr>
          <w:lang w:val="en-GB"/>
        </w:rPr>
        <w:t>.</w:t>
      </w:r>
      <w:r w:rsidR="00824DC0">
        <w:rPr>
          <w:lang w:val="en-GB"/>
        </w:rPr>
        <w:t xml:space="preserve"> </w:t>
      </w:r>
      <w:r w:rsidR="00824DC0" w:rsidRPr="00824DC0">
        <w:rPr>
          <w:lang w:val="en-GB"/>
        </w:rPr>
        <w:t>Mistral AI successfully generated a more explicit version of the conversation, which was notably larger and more detailed than the version generated by ChatGPT.</w:t>
      </w:r>
      <w:r w:rsidR="00824DC0">
        <w:rPr>
          <w:lang w:val="en-GB"/>
        </w:rPr>
        <w:t xml:space="preserve"> </w:t>
      </w:r>
      <w:r w:rsidR="00824DC0" w:rsidRPr="00824DC0">
        <w:rPr>
          <w:lang w:val="en-GB"/>
        </w:rPr>
        <w:t>The dialogue included highly suggestive language and more detailed sexual content, reflecting a significant increase in explicitness compared to the original and the ChatGPT-generated versions.</w:t>
      </w:r>
    </w:p>
    <w:p w14:paraId="0B5F2A57" w14:textId="62A79CA7" w:rsidR="00E55E6A" w:rsidRPr="00335EEF" w:rsidRDefault="00E55E6A" w:rsidP="009A71DE">
      <w:pPr>
        <w:jc w:val="both"/>
        <w:rPr>
          <w:lang w:val="en-GB"/>
        </w:rPr>
      </w:pPr>
      <w:r w:rsidRPr="00335EEF">
        <w:rPr>
          <w:lang w:val="en-GB"/>
        </w:rPr>
        <w:t>Analysis:</w:t>
      </w:r>
      <w:r w:rsidR="00824DC0">
        <w:rPr>
          <w:lang w:val="en-GB"/>
        </w:rPr>
        <w:t xml:space="preserve"> </w:t>
      </w:r>
      <w:commentRangeStart w:id="9"/>
      <w:r w:rsidR="00824DC0" w:rsidRPr="00824DC0">
        <w:rPr>
          <w:lang w:val="en-GB"/>
        </w:rPr>
        <w:t xml:space="preserve">Mistral AI's ability to generate a more explicit and detailed conversation suggests that it may have fewer content moderation restrictions compared to models like Claude AI. This makes it a powerful tool for generating varied and highly detailed synthetic datasets. </w:t>
      </w:r>
      <w:commentRangeEnd w:id="9"/>
      <w:r w:rsidR="005079EA">
        <w:rPr>
          <w:rStyle w:val="CommentReference"/>
        </w:rPr>
        <w:commentReference w:id="9"/>
      </w:r>
      <w:r w:rsidR="00824DC0" w:rsidRPr="00824DC0">
        <w:rPr>
          <w:lang w:val="en-GB"/>
        </w:rPr>
        <w:t>However, the increased explicitness also raises significant ethical concerns, particularly regarding the potential misuse of such generated content. The results from this experiment indicate that Mistral AI can be leveraged for tasks requiring a high degree of content manipulation, but it must be used with caution to ensure compliance with ethical standards.</w:t>
      </w:r>
    </w:p>
    <w:p w14:paraId="778CE40E" w14:textId="04B07BE7" w:rsidR="000C31FF" w:rsidRPr="00335EEF" w:rsidRDefault="000C31FF" w:rsidP="009A71DE">
      <w:pPr>
        <w:pStyle w:val="Heading2"/>
        <w:jc w:val="both"/>
        <w:rPr>
          <w:rFonts w:asciiTheme="minorHAnsi" w:hAnsiTheme="minorHAnsi"/>
          <w:lang w:val="en-GB"/>
        </w:rPr>
      </w:pPr>
      <w:r w:rsidRPr="00335EEF">
        <w:rPr>
          <w:rFonts w:asciiTheme="minorHAnsi" w:hAnsiTheme="minorHAnsi"/>
          <w:lang w:val="en-GB"/>
        </w:rPr>
        <w:t xml:space="preserve">Experiments 7, 8, 9: </w:t>
      </w:r>
      <w:r w:rsidR="00AA7F3A" w:rsidRPr="00335EEF">
        <w:rPr>
          <w:rFonts w:asciiTheme="minorHAnsi" w:hAnsiTheme="minorHAnsi"/>
          <w:lang w:val="en-GB"/>
        </w:rPr>
        <w:t>Addition of New Characters</w:t>
      </w:r>
    </w:p>
    <w:p w14:paraId="50C6A75D" w14:textId="326D0BFD" w:rsidR="00E55E6A" w:rsidRPr="00335EEF" w:rsidRDefault="00E55E6A" w:rsidP="009A71DE">
      <w:pPr>
        <w:jc w:val="both"/>
        <w:rPr>
          <w:lang w:val="en-GB"/>
        </w:rPr>
      </w:pPr>
      <w:r w:rsidRPr="00335EEF">
        <w:rPr>
          <w:lang w:val="en-GB"/>
        </w:rPr>
        <w:t>Experiment 7:</w:t>
      </w:r>
      <w:r w:rsidR="00CA0781" w:rsidRPr="00335EEF">
        <w:rPr>
          <w:lang w:val="en-GB"/>
        </w:rPr>
        <w:t xml:space="preserve"> ChatGPT</w:t>
      </w:r>
    </w:p>
    <w:p w14:paraId="0F98A2E0" w14:textId="09A32685"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The seventh experiment aimed to introduce new characters into the existing conversation between "Jack" and "Lottie." The objective was to assess ChatGPT's ability to generate additional dialogue and interactions, creating a more complex scenario.</w:t>
      </w:r>
    </w:p>
    <w:p w14:paraId="6DAD1B1A" w14:textId="0A1F8A4D" w:rsidR="00E55E6A" w:rsidRPr="00335EEF" w:rsidRDefault="00E55E6A" w:rsidP="009A71DE">
      <w:pPr>
        <w:jc w:val="both"/>
        <w:rPr>
          <w:lang w:val="en-GB"/>
        </w:rPr>
      </w:pPr>
      <w:r w:rsidRPr="00335EEF">
        <w:rPr>
          <w:lang w:val="en-GB"/>
        </w:rPr>
        <w:lastRenderedPageBreak/>
        <w:t>Data Used:</w:t>
      </w:r>
      <w:r w:rsidR="00C37B4E" w:rsidRPr="00335EEF">
        <w:rPr>
          <w:lang w:val="en-GB"/>
        </w:rPr>
        <w:t xml:space="preserve"> </w:t>
      </w:r>
      <w:hyperlink r:id="rId15"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783553AF" w14:textId="0F136E11" w:rsidR="0013410C" w:rsidRDefault="0013410C" w:rsidP="009A71DE">
      <w:pPr>
        <w:jc w:val="both"/>
        <w:rPr>
          <w:lang w:val="en-GB"/>
        </w:rPr>
      </w:pPr>
      <w:r w:rsidRPr="0013410C">
        <w:rPr>
          <w:lang w:val="en-GB"/>
        </w:rPr>
        <w:t>Prompt used:</w:t>
      </w:r>
      <w:r w:rsidR="006E16F9">
        <w:rPr>
          <w:lang w:val="en-GB"/>
        </w:rPr>
        <w:t xml:space="preserve"> </w:t>
      </w:r>
      <w:r w:rsidR="00B31CAD" w:rsidRPr="00B31CAD">
        <w:rPr>
          <w:b/>
          <w:bCs/>
          <w:i/>
          <w:iCs/>
          <w:lang w:val="en-GB"/>
        </w:rPr>
        <w:t>Generate new characters relevant to the following conversation.</w:t>
      </w:r>
    </w:p>
    <w:p w14:paraId="24F5A956" w14:textId="753A9292"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original conversation was input into ChatGPT with a prompt to generate new characters and expand the dialogue.</w:t>
      </w:r>
      <w:r w:rsidR="00FE1392">
        <w:rPr>
          <w:lang w:val="en-GB"/>
        </w:rPr>
        <w:t xml:space="preserve"> </w:t>
      </w:r>
      <w:r w:rsidR="00FE1392" w:rsidRPr="00FE1392">
        <w:rPr>
          <w:lang w:val="en-GB"/>
        </w:rPr>
        <w:t>New characters were introduced, and the conversation was extended to include interactions between these characters and the original ones.</w:t>
      </w:r>
      <w:r w:rsidR="00FE1392">
        <w:rPr>
          <w:lang w:val="en-GB"/>
        </w:rPr>
        <w:t xml:space="preserve"> </w:t>
      </w:r>
      <w:r w:rsidR="00FE1392" w:rsidRPr="00FE1392">
        <w:rPr>
          <w:lang w:val="en-GB"/>
        </w:rPr>
        <w:t>ChatGPT successfully introduced a new character named "Bella," who interacts with "Lottie" about her relationship with "Jack."</w:t>
      </w:r>
      <w:r w:rsidR="00FE1392">
        <w:rPr>
          <w:lang w:val="en-GB"/>
        </w:rPr>
        <w:t xml:space="preserve"> </w:t>
      </w:r>
      <w:r w:rsidR="00FE1392" w:rsidRPr="00FE1392">
        <w:rPr>
          <w:lang w:val="en-GB"/>
        </w:rPr>
        <w:t>The expanded dialogue included "Bella" expressing concern about "Jack," adding a layer of complexity and realism to the scenario.</w:t>
      </w:r>
    </w:p>
    <w:p w14:paraId="1905D3BC" w14:textId="10C83825" w:rsidR="00E55E6A" w:rsidRPr="00335EEF" w:rsidRDefault="00E55E6A" w:rsidP="009A71DE">
      <w:pPr>
        <w:jc w:val="both"/>
        <w:rPr>
          <w:lang w:val="en-GB"/>
        </w:rPr>
      </w:pPr>
      <w:r w:rsidRPr="00335EEF">
        <w:rPr>
          <w:lang w:val="en-GB"/>
        </w:rPr>
        <w:t xml:space="preserve">Analysis: </w:t>
      </w:r>
      <w:r w:rsidR="00FE1392" w:rsidRPr="00FE1392">
        <w:rPr>
          <w:lang w:val="en-GB"/>
        </w:rPr>
        <w:t>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40761A60" w14:textId="079B2BF2" w:rsidR="00E55E6A" w:rsidRPr="00335EEF" w:rsidRDefault="00E55E6A" w:rsidP="009A71DE">
      <w:pPr>
        <w:jc w:val="both"/>
        <w:rPr>
          <w:lang w:val="en-GB"/>
        </w:rPr>
      </w:pPr>
      <w:r w:rsidRPr="00335EEF">
        <w:rPr>
          <w:lang w:val="en-GB"/>
        </w:rPr>
        <w:t>Experiment 8:</w:t>
      </w:r>
      <w:r w:rsidR="00CA0781" w:rsidRPr="00335EEF">
        <w:rPr>
          <w:lang w:val="en-GB"/>
        </w:rPr>
        <w:t xml:space="preserve"> Claude AI</w:t>
      </w:r>
    </w:p>
    <w:p w14:paraId="1F61C3EF" w14:textId="529128EC"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The eighth experiment replicate</w:t>
      </w:r>
      <w:r w:rsidR="003B0238">
        <w:rPr>
          <w:lang w:val="en-GB"/>
        </w:rPr>
        <w:t>s</w:t>
      </w:r>
      <w:r w:rsidR="00FE1392" w:rsidRPr="00FE1392">
        <w:rPr>
          <w:lang w:val="en-GB"/>
        </w:rPr>
        <w:t xml:space="preserve"> the objective of Experiment 7 using Claude AI, focusing on generating new characters and expanding the conversation.</w:t>
      </w:r>
    </w:p>
    <w:p w14:paraId="04A67C1F" w14:textId="04766EAE"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6"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4C822DDC" w14:textId="41A4C10D" w:rsidR="0013410C" w:rsidRDefault="0013410C" w:rsidP="009A71DE">
      <w:pPr>
        <w:jc w:val="both"/>
        <w:rPr>
          <w:lang w:val="en-GB"/>
        </w:rPr>
      </w:pPr>
      <w:r w:rsidRPr="0013410C">
        <w:rPr>
          <w:lang w:val="en-GB"/>
        </w:rPr>
        <w:t>Prompt used:</w:t>
      </w:r>
      <w:r w:rsidR="006E16F9">
        <w:rPr>
          <w:lang w:val="en-GB"/>
        </w:rPr>
        <w:t xml:space="preserve"> </w:t>
      </w:r>
      <w:r w:rsidR="00B31CAD" w:rsidRPr="00B31CAD">
        <w:rPr>
          <w:b/>
          <w:bCs/>
          <w:i/>
          <w:iCs/>
          <w:lang w:val="en-GB"/>
        </w:rPr>
        <w:t>Generate new characters relevant to the following conversation.</w:t>
      </w:r>
    </w:p>
    <w:p w14:paraId="01F47201" w14:textId="24508551"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same conversation and prompt from Experiment 7 were input into Claude AI to assess its ability to generate additional characters and dialogue.</w:t>
      </w:r>
      <w:r w:rsidR="00FE1392">
        <w:rPr>
          <w:lang w:val="en-GB"/>
        </w:rPr>
        <w:t xml:space="preserve"> </w:t>
      </w:r>
      <w:r w:rsidR="00BA7A76" w:rsidRPr="00BA7A76">
        <w:rPr>
          <w:lang w:val="en-GB"/>
        </w:rPr>
        <w:t>Claude AI refused to generate the content, likely due to its built-in ethical guidelines and terms of service, which prevent the generation of highly sensitive or explicit material.</w:t>
      </w:r>
    </w:p>
    <w:p w14:paraId="19C64172" w14:textId="443419BD" w:rsidR="00E55E6A" w:rsidRPr="00335EEF" w:rsidRDefault="00E55E6A" w:rsidP="009A71DE">
      <w:pPr>
        <w:jc w:val="both"/>
        <w:rPr>
          <w:lang w:val="en-GB"/>
        </w:rPr>
      </w:pPr>
      <w:r w:rsidRPr="00335EEF">
        <w:rPr>
          <w:lang w:val="en-GB"/>
        </w:rPr>
        <w:t xml:space="preserve">Analysis: </w:t>
      </w:r>
      <w:r w:rsidR="00BA7A76" w:rsidRPr="00BA7A76">
        <w:rPr>
          <w:lang w:val="en-GB"/>
        </w:rPr>
        <w:t xml:space="preserve">Claude AI's refusal to generate </w:t>
      </w:r>
      <w:r w:rsidR="00BA7A76">
        <w:rPr>
          <w:lang w:val="en-GB"/>
        </w:rPr>
        <w:t>new characters</w:t>
      </w:r>
      <w:r w:rsidR="00BA7A76" w:rsidRPr="00BA7A76">
        <w:rPr>
          <w:lang w:val="en-GB"/>
        </w:rPr>
        <w:t xml:space="preserve"> reinforces its role as a more ethically constrained model</w:t>
      </w:r>
      <w:r w:rsidR="00BA7A76">
        <w:rPr>
          <w:lang w:val="en-GB"/>
        </w:rPr>
        <w:t xml:space="preserve"> and </w:t>
      </w:r>
      <w:r w:rsidR="00BA7A76" w:rsidRPr="00BA7A76">
        <w:rPr>
          <w:lang w:val="en-GB"/>
        </w:rPr>
        <w:t xml:space="preserve">may be more conservative in generating complex social dynamics compared to others like ChatGPT and Mistral AI. This outcome highlights the importance of understanding the limitations and ethical frameworks embedded within different LLMs. </w:t>
      </w:r>
      <w:r w:rsidR="00FE1392" w:rsidRPr="00FE1392">
        <w:rPr>
          <w:lang w:val="en-GB"/>
        </w:rPr>
        <w:t>This could be due to its built-in ethical constraints, which might limit the extent of content generation in sensitive contexts</w:t>
      </w:r>
      <w:r w:rsidR="00BA7A76">
        <w:rPr>
          <w:lang w:val="en-GB"/>
        </w:rPr>
        <w:t xml:space="preserve">, making the model </w:t>
      </w:r>
      <w:del w:id="10" w:author="Rogerio de Lemos" w:date="2024-09-04T09:53:00Z" w16du:dateUtc="2024-09-04T08:53:00Z">
        <w:r w:rsidR="00BA7A76" w:rsidDel="002F758C">
          <w:rPr>
            <w:lang w:val="en-GB"/>
          </w:rPr>
          <w:delText xml:space="preserve">not </w:delText>
        </w:r>
      </w:del>
      <w:ins w:id="11" w:author="Rogerio de Lemos" w:date="2024-09-04T09:53:00Z" w16du:dateUtc="2024-09-04T08:53:00Z">
        <w:r w:rsidR="002F758C">
          <w:rPr>
            <w:lang w:val="en-GB"/>
          </w:rPr>
          <w:t>un</w:t>
        </w:r>
      </w:ins>
      <w:r w:rsidR="00BA7A76">
        <w:rPr>
          <w:lang w:val="en-GB"/>
        </w:rPr>
        <w:t>suitable for sensitive content generation.</w:t>
      </w:r>
    </w:p>
    <w:p w14:paraId="492EB1A4" w14:textId="5A1732C9" w:rsidR="00E55E6A" w:rsidRPr="00335EEF" w:rsidRDefault="00E55E6A" w:rsidP="009A71DE">
      <w:pPr>
        <w:jc w:val="both"/>
        <w:rPr>
          <w:u w:val="single"/>
          <w:lang w:val="en-GB"/>
        </w:rPr>
      </w:pPr>
      <w:r w:rsidRPr="00335EEF">
        <w:rPr>
          <w:lang w:val="en-GB"/>
        </w:rPr>
        <w:t>Experiment 9:</w:t>
      </w:r>
      <w:r w:rsidR="00CA0781" w:rsidRPr="00335EEF">
        <w:rPr>
          <w:lang w:val="en-GB"/>
        </w:rPr>
        <w:t xml:space="preserve"> Mistral AI</w:t>
      </w:r>
    </w:p>
    <w:p w14:paraId="01F57959" w14:textId="717798AF" w:rsidR="00E55E6A" w:rsidRPr="00335EEF" w:rsidRDefault="00E55E6A" w:rsidP="009A71DE">
      <w:pPr>
        <w:jc w:val="both"/>
        <w:rPr>
          <w:lang w:val="en-GB"/>
        </w:rPr>
      </w:pPr>
      <w:r w:rsidRPr="00335EEF">
        <w:rPr>
          <w:lang w:val="en-GB"/>
        </w:rPr>
        <w:t>Objective:</w:t>
      </w:r>
      <w:r w:rsidR="006E16F9">
        <w:rPr>
          <w:lang w:val="en-GB"/>
        </w:rPr>
        <w:t xml:space="preserve"> </w:t>
      </w:r>
      <w:r w:rsidR="00FE1392" w:rsidRPr="00FE1392">
        <w:rPr>
          <w:lang w:val="en-GB"/>
        </w:rPr>
        <w:t xml:space="preserve">The ninth experiment aimed to evaluate Mistral AI's ability to introduce new characters and expand the conversation, </w:t>
      </w:r>
      <w:proofErr w:type="gramStart"/>
      <w:r w:rsidR="00FE1392" w:rsidRPr="00FE1392">
        <w:rPr>
          <w:lang w:val="en-GB"/>
        </w:rPr>
        <w:t>similar to</w:t>
      </w:r>
      <w:proofErr w:type="gramEnd"/>
      <w:r w:rsidR="00FE1392" w:rsidRPr="00FE1392">
        <w:rPr>
          <w:lang w:val="en-GB"/>
        </w:rPr>
        <w:t xml:space="preserve"> the objectives in Experiments 7 and 8.</w:t>
      </w:r>
    </w:p>
    <w:p w14:paraId="413CEBC7" w14:textId="2A0128B8" w:rsidR="00E55E6A" w:rsidRPr="00335EEF" w:rsidRDefault="00E55E6A" w:rsidP="009A71DE">
      <w:pPr>
        <w:jc w:val="both"/>
        <w:rPr>
          <w:lang w:val="en-GB"/>
        </w:rPr>
      </w:pPr>
      <w:r w:rsidRPr="00335EEF">
        <w:rPr>
          <w:lang w:val="en-GB"/>
        </w:rPr>
        <w:t>Data Used:</w:t>
      </w:r>
      <w:r w:rsidR="00C37B4E" w:rsidRPr="00335EEF">
        <w:rPr>
          <w:lang w:val="en-GB"/>
        </w:rPr>
        <w:t xml:space="preserve"> </w:t>
      </w:r>
      <w:hyperlink r:id="rId17" w:history="1">
        <w:r w:rsidR="00C37B4E" w:rsidRPr="00335EEF">
          <w:rPr>
            <w:rFonts w:eastAsia="MS Mincho" w:cs="Times New Roman"/>
            <w:color w:val="0000FF"/>
            <w:kern w:val="0"/>
            <w:sz w:val="24"/>
            <w:szCs w:val="24"/>
            <w:u w:val="single"/>
            <w:lang w:val="en-US"/>
            <w14:ligatures w14:val="none"/>
          </w:rPr>
          <w:t>lottie chat data exclusively jack convo without labels</w:t>
        </w:r>
      </w:hyperlink>
    </w:p>
    <w:p w14:paraId="1D0B35CE" w14:textId="61B92D33" w:rsidR="0013410C" w:rsidRDefault="0013410C" w:rsidP="009A71DE">
      <w:pPr>
        <w:jc w:val="both"/>
        <w:rPr>
          <w:lang w:val="en-GB"/>
        </w:rPr>
      </w:pPr>
      <w:r w:rsidRPr="0013410C">
        <w:rPr>
          <w:lang w:val="en-GB"/>
        </w:rPr>
        <w:t>Prompt used:</w:t>
      </w:r>
      <w:r w:rsidR="006E16F9">
        <w:rPr>
          <w:lang w:val="en-GB"/>
        </w:rPr>
        <w:t xml:space="preserve"> </w:t>
      </w:r>
      <w:bookmarkStart w:id="12" w:name="_Hlk176254484"/>
      <w:r w:rsidR="00B31CAD" w:rsidRPr="00B31CAD">
        <w:rPr>
          <w:b/>
          <w:bCs/>
          <w:i/>
          <w:iCs/>
          <w:lang w:val="en-GB"/>
        </w:rPr>
        <w:t>Generate new characters relevant to the following conversation.</w:t>
      </w:r>
      <w:bookmarkEnd w:id="12"/>
    </w:p>
    <w:p w14:paraId="592DFDB9" w14:textId="5E52BE4A" w:rsidR="00E55E6A" w:rsidRPr="00335EEF" w:rsidRDefault="00E55E6A" w:rsidP="00FE1392">
      <w:pPr>
        <w:jc w:val="both"/>
        <w:rPr>
          <w:lang w:val="en-GB"/>
        </w:rPr>
      </w:pPr>
      <w:r w:rsidRPr="00335EEF">
        <w:rPr>
          <w:lang w:val="en-GB"/>
        </w:rPr>
        <w:t>Results and Discussion:</w:t>
      </w:r>
      <w:r w:rsidR="006E16F9">
        <w:rPr>
          <w:lang w:val="en-GB"/>
        </w:rPr>
        <w:t xml:space="preserve"> </w:t>
      </w:r>
      <w:r w:rsidR="00FE1392" w:rsidRPr="00FE1392">
        <w:rPr>
          <w:lang w:val="en-GB"/>
        </w:rPr>
        <w:t>The original conversation and prompt were input into Mistral AI, with instructions to generate additional characters and extend the dialogue.</w:t>
      </w:r>
      <w:r w:rsidR="00FE1392">
        <w:rPr>
          <w:lang w:val="en-GB"/>
        </w:rPr>
        <w:t xml:space="preserve"> </w:t>
      </w:r>
      <w:r w:rsidR="00FE1392" w:rsidRPr="00FE1392">
        <w:rPr>
          <w:lang w:val="en-GB"/>
        </w:rPr>
        <w:t xml:space="preserve">Mistral AI </w:t>
      </w:r>
      <w:r w:rsidR="00FE1392" w:rsidRPr="00FE1392">
        <w:rPr>
          <w:lang w:val="en-GB"/>
        </w:rPr>
        <w:lastRenderedPageBreak/>
        <w:t>generated new characters and significantly expanded the conversation, producing a more detailed and intricate scenario than ChatGPT.</w:t>
      </w:r>
      <w:r w:rsidR="00FE1392">
        <w:rPr>
          <w:lang w:val="en-GB"/>
        </w:rPr>
        <w:t xml:space="preserve"> </w:t>
      </w:r>
      <w:r w:rsidR="00FE1392" w:rsidRPr="00FE1392">
        <w:rPr>
          <w:lang w:val="en-GB"/>
        </w:rPr>
        <w:t>The new interactions included more characters, with multiple layers of conversation and a broader narrative arc.</w:t>
      </w:r>
      <w:r w:rsidR="00FE1392">
        <w:rPr>
          <w:lang w:val="en-GB"/>
        </w:rPr>
        <w:t xml:space="preserve"> </w:t>
      </w:r>
    </w:p>
    <w:p w14:paraId="66F28C19" w14:textId="42E40731" w:rsidR="00E55E6A" w:rsidRDefault="00E55E6A" w:rsidP="009A71DE">
      <w:pPr>
        <w:jc w:val="both"/>
        <w:rPr>
          <w:lang w:val="en-GB"/>
        </w:rPr>
      </w:pPr>
      <w:r w:rsidRPr="00335EEF">
        <w:rPr>
          <w:lang w:val="en-GB"/>
        </w:rPr>
        <w:t xml:space="preserve">Analysis: </w:t>
      </w:r>
      <w:r w:rsidR="00FE1392" w:rsidRPr="00FE1392">
        <w:rPr>
          <w:lang w:val="en-GB"/>
        </w:rPr>
        <w:t>Mistral AI's success in generating a detailed and intricate scenario highlights its capability to handle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17173398" w14:textId="77777777" w:rsidR="00BA7A76" w:rsidRPr="00BA7A76" w:rsidRDefault="00BA7A76" w:rsidP="00BA7A76">
      <w:pPr>
        <w:pStyle w:val="Heading2"/>
        <w:rPr>
          <w:lang w:val="en-GB"/>
        </w:rPr>
      </w:pPr>
      <w:r w:rsidRPr="00BA7A76">
        <w:rPr>
          <w:lang w:val="en-GB"/>
        </w:rPr>
        <w:t>Learning Outcomes</w:t>
      </w:r>
    </w:p>
    <w:p w14:paraId="702308BC" w14:textId="77777777" w:rsidR="00BA7A76" w:rsidRPr="00BA7A76" w:rsidRDefault="00BA7A76" w:rsidP="00BA7A76">
      <w:pPr>
        <w:jc w:val="both"/>
        <w:rPr>
          <w:lang w:val="en-GB"/>
        </w:rPr>
      </w:pPr>
      <w:r w:rsidRPr="00BA7A76">
        <w:rPr>
          <w:lang w:val="en-GB"/>
        </w:rPr>
        <w:t>The experiments conducted using ChatGPT, Claude AI, and Mistral AI provide valuable insights into the capabilities and limitations of Large Language Models (LLMs) in generating synthetic grooming scenarios. The key learning outcomes from these experiments are:</w:t>
      </w:r>
    </w:p>
    <w:p w14:paraId="0B130F2F" w14:textId="77777777" w:rsidR="00BA7A76" w:rsidRPr="00BA7A76" w:rsidRDefault="00BA7A76" w:rsidP="00BA7A76">
      <w:pPr>
        <w:pStyle w:val="Heading4"/>
        <w:rPr>
          <w:lang w:val="en-GB"/>
        </w:rPr>
      </w:pPr>
      <w:r w:rsidRPr="00BA7A76">
        <w:rPr>
          <w:lang w:val="en-GB"/>
        </w:rPr>
        <w:t>Effectiveness in Generating Synthetic Data</w:t>
      </w:r>
    </w:p>
    <w:p w14:paraId="753A2D5A" w14:textId="77777777" w:rsidR="00BA7A76" w:rsidRPr="00BA7A76" w:rsidRDefault="00BA7A76" w:rsidP="00BA7A76">
      <w:pPr>
        <w:jc w:val="both"/>
        <w:rPr>
          <w:lang w:val="en-GB"/>
        </w:rPr>
      </w:pPr>
      <w:r w:rsidRPr="00BA7A76">
        <w:rPr>
          <w:lang w:val="en-GB"/>
        </w:rPr>
        <w:t>ChatGPT demonstrated consistent ability to manipulate and generate varied versions of grooming scenarios by altering timestamps, increasing explicitness, and introducing new characters. The model showed flexibility in handling different levels of content complexity, making it suitable for generating a wide range of synthetic datasets.</w:t>
      </w:r>
    </w:p>
    <w:p w14:paraId="53EAC723" w14:textId="77777777" w:rsidR="00BA7A76" w:rsidRPr="00BA7A76" w:rsidRDefault="00BA7A76" w:rsidP="00BA7A76">
      <w:pPr>
        <w:jc w:val="both"/>
        <w:rPr>
          <w:lang w:val="en-GB"/>
        </w:rPr>
      </w:pPr>
      <w:r w:rsidRPr="00BA7A76">
        <w:rPr>
          <w:lang w:val="en-GB"/>
        </w:rPr>
        <w:t>Claude AI displayed strong ethical constraints, particularly in refusing to generate explicit content, which underscores its suitability for applications requiring strict adherence to content moderation standards. However, this also limits its utility in generating more complex or sensitive scenarios.</w:t>
      </w:r>
    </w:p>
    <w:p w14:paraId="70E663DA" w14:textId="77777777" w:rsidR="00BA7A76" w:rsidRPr="00BA7A76" w:rsidRDefault="00BA7A76" w:rsidP="00BA7A76">
      <w:pPr>
        <w:jc w:val="both"/>
        <w:rPr>
          <w:lang w:val="en-GB"/>
        </w:rPr>
      </w:pPr>
      <w:r w:rsidRPr="00BA7A76">
        <w:rPr>
          <w:lang w:val="en-GB"/>
        </w:rPr>
        <w:t>Mistral AI excelled in generating highly detailed and explicit content, as well as introducing multiple new characters and expanding conversational scenarios. This model's strength lies in its ability to handle intricate and layered interactions, making it a powerful tool for creating realistic synthetic datasets.</w:t>
      </w:r>
    </w:p>
    <w:p w14:paraId="51918FBD" w14:textId="77777777" w:rsidR="00BA7A76" w:rsidRPr="00BA7A76" w:rsidRDefault="00BA7A76" w:rsidP="00BA7A76">
      <w:pPr>
        <w:pStyle w:val="Heading4"/>
        <w:rPr>
          <w:lang w:val="en-GB"/>
        </w:rPr>
      </w:pPr>
      <w:r w:rsidRPr="00BA7A76">
        <w:rPr>
          <w:lang w:val="en-GB"/>
        </w:rPr>
        <w:t>Ethical Considerations</w:t>
      </w:r>
    </w:p>
    <w:p w14:paraId="58443514" w14:textId="77777777" w:rsidR="00BA7A76" w:rsidRPr="00BA7A76" w:rsidRDefault="00BA7A76" w:rsidP="00BA7A76">
      <w:pPr>
        <w:jc w:val="both"/>
        <w:rPr>
          <w:lang w:val="en-GB"/>
        </w:rPr>
      </w:pPr>
      <w:r w:rsidRPr="00BA7A76">
        <w:rPr>
          <w:lang w:val="en-GB"/>
        </w:rPr>
        <w:t>The experiments highlighted the varying degrees of ethical constraints embedded within different LLMs. Claude AI's refusal to generate explicit content contrasts sharply with the outputs from ChatGPT and Mistral AI, emphasizing the importance of selecting the appropriate model based on the ethical requirements of the task.</w:t>
      </w:r>
    </w:p>
    <w:p w14:paraId="4BB51DED" w14:textId="47ADE766" w:rsidR="00BA7A76" w:rsidRPr="00BA7A76" w:rsidRDefault="00BA7A76" w:rsidP="00BA7A76">
      <w:pPr>
        <w:jc w:val="both"/>
        <w:rPr>
          <w:lang w:val="en-GB"/>
        </w:rPr>
      </w:pPr>
      <w:r w:rsidRPr="00BA7A76">
        <w:rPr>
          <w:lang w:val="en-GB"/>
        </w:rPr>
        <w:t xml:space="preserve">The ability of LLMs to generate highly explicit content raises significant ethical concerns, particularly in the context of sensitive topics such as grooming scenarios. This </w:t>
      </w:r>
      <w:r w:rsidR="00873B83">
        <w:rPr>
          <w:lang w:val="en-GB"/>
        </w:rPr>
        <w:t>needs</w:t>
      </w:r>
      <w:r w:rsidRPr="00BA7A76">
        <w:rPr>
          <w:lang w:val="en-GB"/>
        </w:rPr>
        <w:t xml:space="preserve"> the development of robust ethical guidelines and oversight mechanisms when using these models for research or training purposes.</w:t>
      </w:r>
    </w:p>
    <w:p w14:paraId="7E49E8E2" w14:textId="77777777" w:rsidR="00BA7A76" w:rsidRPr="00BA7A76" w:rsidRDefault="00BA7A76" w:rsidP="00BA7A76">
      <w:pPr>
        <w:pStyle w:val="Heading4"/>
        <w:rPr>
          <w:lang w:val="en-GB"/>
        </w:rPr>
      </w:pPr>
      <w:r w:rsidRPr="00BA7A76">
        <w:rPr>
          <w:lang w:val="en-GB"/>
        </w:rPr>
        <w:t>Model-Specific Strengths and Limitations</w:t>
      </w:r>
    </w:p>
    <w:p w14:paraId="7478137E" w14:textId="77777777" w:rsidR="00BA7A76" w:rsidRPr="00BA7A76" w:rsidRDefault="00BA7A76" w:rsidP="00BA7A76">
      <w:pPr>
        <w:jc w:val="both"/>
        <w:rPr>
          <w:lang w:val="en-GB"/>
        </w:rPr>
      </w:pPr>
      <w:r w:rsidRPr="00BA7A76">
        <w:rPr>
          <w:lang w:val="en-GB"/>
        </w:rPr>
        <w:t>ChatGPT strikes a balance between generating detailed content and maintaining ethical standards, making it versatile for various applications. It is particularly effective in creating coherent and contextually rich scenarios without overwhelming complexity.</w:t>
      </w:r>
    </w:p>
    <w:p w14:paraId="3D90D078" w14:textId="77777777" w:rsidR="00BA7A76" w:rsidRPr="00BA7A76" w:rsidRDefault="00BA7A76" w:rsidP="00BA7A76">
      <w:pPr>
        <w:jc w:val="both"/>
        <w:rPr>
          <w:lang w:val="en-GB"/>
        </w:rPr>
      </w:pPr>
      <w:r w:rsidRPr="00BA7A76">
        <w:rPr>
          <w:lang w:val="en-GB"/>
        </w:rPr>
        <w:lastRenderedPageBreak/>
        <w:t>Claude AI is well-suited for tasks that require a conservative approach to content generation, particularly in environments where ethical compliance is critical. However, its limitations in generating complex or explicit content suggest that it may not be suitable for all types of synthetic data generation.</w:t>
      </w:r>
    </w:p>
    <w:p w14:paraId="779A63A2" w14:textId="77777777" w:rsidR="00BA7A76" w:rsidRPr="00BA7A76" w:rsidRDefault="00BA7A76" w:rsidP="00BA7A76">
      <w:pPr>
        <w:jc w:val="both"/>
        <w:rPr>
          <w:lang w:val="en-GB"/>
        </w:rPr>
      </w:pPr>
      <w:r w:rsidRPr="00BA7A76">
        <w:rPr>
          <w:lang w:val="en-GB"/>
        </w:rPr>
        <w:t>Mistral AI offers the most robust content generation capabilities among the models tested, particularly in handling complex narratives and explicit content. However, its ability to generate highly detailed and explicit scenarios requires careful management to avoid ethical pitfalls.</w:t>
      </w:r>
    </w:p>
    <w:p w14:paraId="78ED2819" w14:textId="77777777" w:rsidR="00BA7A76" w:rsidRPr="00BA7A76" w:rsidRDefault="00BA7A76" w:rsidP="00BA7A76">
      <w:pPr>
        <w:pStyle w:val="Heading4"/>
        <w:rPr>
          <w:lang w:val="en-GB"/>
        </w:rPr>
      </w:pPr>
      <w:r w:rsidRPr="00BA7A76">
        <w:rPr>
          <w:lang w:val="en-GB"/>
        </w:rPr>
        <w:t>Potential for Scenario Diversity</w:t>
      </w:r>
    </w:p>
    <w:p w14:paraId="3D2836CD" w14:textId="77777777" w:rsidR="00BA7A76" w:rsidRPr="00BA7A76" w:rsidRDefault="00BA7A76" w:rsidP="00BA7A76">
      <w:pPr>
        <w:jc w:val="both"/>
        <w:rPr>
          <w:lang w:val="en-GB"/>
        </w:rPr>
      </w:pPr>
      <w:r w:rsidRPr="00BA7A76">
        <w:rPr>
          <w:lang w:val="en-GB"/>
        </w:rPr>
        <w:t>The experiments demonstrated that LLMs can be effectively used to generate diverse scenarios by manipulating various elements of a conversation, such as timestamps, explicitness, and character dynamics. This ability to create varied datasets is crucial for research areas where real-world data is scarce or difficult to obtain due to ethical considerations.</w:t>
      </w:r>
    </w:p>
    <w:p w14:paraId="4ACB29B8" w14:textId="7499B46D" w:rsidR="00BA7A76" w:rsidRPr="00BA7A76" w:rsidRDefault="00BA7A76" w:rsidP="00BA7A76">
      <w:pPr>
        <w:jc w:val="both"/>
        <w:rPr>
          <w:lang w:val="en-GB"/>
        </w:rPr>
      </w:pPr>
      <w:r w:rsidRPr="00BA7A76">
        <w:rPr>
          <w:lang w:val="en-GB"/>
        </w:rPr>
        <w:t>The introduction of new characters and the expansion of conversational threads in the experiments highlight the potential for creating more realistic and complex scenarios, which can be invaluable for studying social dynamics and behavioural patterns in sensitive contexts</w:t>
      </w:r>
      <w:r w:rsidR="00A96D90">
        <w:rPr>
          <w:lang w:val="en-GB"/>
        </w:rPr>
        <w:t xml:space="preserve"> as well as the ability to detect grooming characteristics in certain conversation threads.</w:t>
      </w:r>
    </w:p>
    <w:p w14:paraId="6F0C4A1D" w14:textId="77777777" w:rsidR="00BA7A76" w:rsidRPr="00BA7A76" w:rsidRDefault="00BA7A76" w:rsidP="00BA7A76">
      <w:pPr>
        <w:pStyle w:val="Heading2"/>
        <w:rPr>
          <w:lang w:val="en-GB"/>
        </w:rPr>
      </w:pPr>
      <w:r w:rsidRPr="00BA7A76">
        <w:rPr>
          <w:lang w:val="en-GB"/>
        </w:rPr>
        <w:t>Further Experiments</w:t>
      </w:r>
    </w:p>
    <w:p w14:paraId="79981B64" w14:textId="1B6E7831" w:rsidR="00BA7A76" w:rsidRPr="00BA7A76" w:rsidRDefault="00BA7A76" w:rsidP="00BA7A76">
      <w:pPr>
        <w:jc w:val="both"/>
        <w:rPr>
          <w:lang w:val="en-GB"/>
        </w:rPr>
      </w:pPr>
      <w:r w:rsidRPr="00BA7A76">
        <w:rPr>
          <w:lang w:val="en-GB"/>
        </w:rPr>
        <w:t>While the experiments provided significant insights, there are several areas where further research and experimentation are needed to fully understand and enhance the capabilities of LLMs in generating synthetic scenarios:</w:t>
      </w:r>
    </w:p>
    <w:p w14:paraId="5B5FC768" w14:textId="759301AD" w:rsidR="00BA7A76" w:rsidRPr="00BA7A76" w:rsidRDefault="00BA7A76" w:rsidP="00873B83">
      <w:pPr>
        <w:pStyle w:val="Heading4"/>
        <w:rPr>
          <w:lang w:val="en-GB"/>
        </w:rPr>
      </w:pPr>
      <w:r w:rsidRPr="00BA7A76">
        <w:rPr>
          <w:lang w:val="en-GB"/>
        </w:rPr>
        <w:t>Extended Content Generation</w:t>
      </w:r>
    </w:p>
    <w:p w14:paraId="0471D932" w14:textId="77777777" w:rsidR="00BA7A76" w:rsidRPr="00BA7A76" w:rsidRDefault="00BA7A76" w:rsidP="00BA7A76">
      <w:pPr>
        <w:jc w:val="both"/>
        <w:rPr>
          <w:lang w:val="en-GB"/>
        </w:rPr>
      </w:pPr>
      <w:r w:rsidRPr="00BA7A76">
        <w:rPr>
          <w:lang w:val="en-GB"/>
        </w:rPr>
        <w:t>Future experiments should focus on refining the input strategies to enable models like Mistral AI to generate extended conversations autonomously. This includes exploring methods to prompt the model to continue generating content beyond the initial input, potentially by feeding the model with incremental updates or prompts that encourage further dialogue generation.</w:t>
      </w:r>
    </w:p>
    <w:p w14:paraId="4CDEEB6F" w14:textId="68EDEDE9" w:rsidR="00BA7A76" w:rsidRPr="00BA7A76" w:rsidRDefault="00BA7A76" w:rsidP="00973B08">
      <w:pPr>
        <w:pStyle w:val="Heading4"/>
        <w:rPr>
          <w:lang w:val="en-GB"/>
        </w:rPr>
      </w:pPr>
      <w:r w:rsidRPr="00BA7A76">
        <w:rPr>
          <w:lang w:val="en-GB"/>
        </w:rPr>
        <w:t>Comparative Analysis of LLMs</w:t>
      </w:r>
    </w:p>
    <w:p w14:paraId="1EFAE20F" w14:textId="77777777" w:rsidR="00BA7A76" w:rsidRPr="00BA7A76" w:rsidRDefault="00BA7A76" w:rsidP="00BA7A76">
      <w:pPr>
        <w:jc w:val="both"/>
        <w:rPr>
          <w:lang w:val="en-GB"/>
        </w:rPr>
      </w:pPr>
      <w:r w:rsidRPr="00BA7A76">
        <w:rPr>
          <w:lang w:val="en-GB"/>
        </w:rPr>
        <w:t>A more systematic comparative study of different LLMs, including those not yet tested, could be conducted to assess their relative strengths and weaknesses in generating synthetic scenarios. This analysis should consider factors such as content complexity, ethical compliance, ease of use, and the ability to handle diverse input prompts.</w:t>
      </w:r>
    </w:p>
    <w:p w14:paraId="19BF2009" w14:textId="6767D7F4" w:rsidR="00BA7A76" w:rsidRPr="00BA7A76" w:rsidRDefault="00BA7A76" w:rsidP="00973B08">
      <w:pPr>
        <w:pStyle w:val="Heading4"/>
        <w:rPr>
          <w:lang w:val="en-GB"/>
        </w:rPr>
      </w:pPr>
      <w:r w:rsidRPr="00BA7A76">
        <w:rPr>
          <w:lang w:val="en-GB"/>
        </w:rPr>
        <w:t>Scenario Complexity and Realism</w:t>
      </w:r>
    </w:p>
    <w:p w14:paraId="543CB0CA" w14:textId="77777777" w:rsidR="00BA7A76" w:rsidRPr="00BA7A76" w:rsidRDefault="00BA7A76" w:rsidP="00BA7A76">
      <w:pPr>
        <w:jc w:val="both"/>
        <w:rPr>
          <w:lang w:val="en-GB"/>
        </w:rPr>
      </w:pPr>
      <w:r w:rsidRPr="00BA7A76">
        <w:rPr>
          <w:lang w:val="en-GB"/>
        </w:rPr>
        <w:t>Further research should explore the generation of even more complex scenarios, involving multiple characters, varied conversational contexts, and the introduction of non-verbal cues or actions. This could help in creating more realistic synthetic datasets that better mimic real-world interactions.</w:t>
      </w:r>
    </w:p>
    <w:p w14:paraId="37572613" w14:textId="3990FAC7" w:rsidR="00BA7A76" w:rsidRPr="00BA7A76" w:rsidRDefault="00BA7A76" w:rsidP="00BA7A76">
      <w:pPr>
        <w:jc w:val="both"/>
        <w:rPr>
          <w:lang w:val="en-GB"/>
        </w:rPr>
      </w:pPr>
      <w:r w:rsidRPr="00BA7A76">
        <w:rPr>
          <w:lang w:val="en-GB"/>
        </w:rPr>
        <w:t>Experiments could also investigate the impact of introducing contradictory or morally ambiguous situations within the generated content, to assess how LLMs handle complex ethical dilemmas and social dynamics.</w:t>
      </w:r>
      <w:r w:rsidR="006C1443">
        <w:rPr>
          <w:lang w:val="en-GB"/>
        </w:rPr>
        <w:t xml:space="preserve"> Looking at Claude AI’s outputs for the experiments, </w:t>
      </w:r>
      <w:r w:rsidR="006C1443">
        <w:rPr>
          <w:lang w:val="en-GB"/>
        </w:rPr>
        <w:lastRenderedPageBreak/>
        <w:t xml:space="preserve">the need to attempt to </w:t>
      </w:r>
      <w:commentRangeStart w:id="13"/>
      <w:r w:rsidR="006C1443">
        <w:rPr>
          <w:lang w:val="en-GB"/>
        </w:rPr>
        <w:t>“jailbreak</w:t>
      </w:r>
      <w:commentRangeEnd w:id="13"/>
      <w:r w:rsidR="005079EA">
        <w:rPr>
          <w:rStyle w:val="CommentReference"/>
        </w:rPr>
        <w:commentReference w:id="13"/>
      </w:r>
      <w:r w:rsidR="006C1443">
        <w:rPr>
          <w:lang w:val="en-GB"/>
        </w:rPr>
        <w:t>” and force the model to generate the desired output would be another area to investigate further, however</w:t>
      </w:r>
      <w:ins w:id="14" w:author="Rogerio de Lemos" w:date="2024-09-04T09:52:00Z" w16du:dateUtc="2024-09-04T08:52:00Z">
        <w:r w:rsidR="002F758C">
          <w:rPr>
            <w:lang w:val="en-GB"/>
          </w:rPr>
          <w:t>,</w:t>
        </w:r>
      </w:ins>
      <w:r w:rsidR="006C1443">
        <w:rPr>
          <w:lang w:val="en-GB"/>
        </w:rPr>
        <w:t xml:space="preserve"> there is the risk that the user’s account when utilizing said model could be shut down due to policy infringement. </w:t>
      </w:r>
    </w:p>
    <w:p w14:paraId="14AB9D8F" w14:textId="430B20CE" w:rsidR="00BA7A76" w:rsidRPr="00BA7A76" w:rsidRDefault="00BA7A76" w:rsidP="00973B08">
      <w:pPr>
        <w:pStyle w:val="Heading4"/>
        <w:rPr>
          <w:lang w:val="en-GB"/>
        </w:rPr>
      </w:pPr>
      <w:r w:rsidRPr="00BA7A76">
        <w:rPr>
          <w:lang w:val="en-GB"/>
        </w:rPr>
        <w:t>Cross-Model Collaboration</w:t>
      </w:r>
    </w:p>
    <w:p w14:paraId="16C842C8" w14:textId="77777777" w:rsidR="00BA7A76" w:rsidRPr="00BA7A76" w:rsidRDefault="00BA7A76" w:rsidP="00BA7A76">
      <w:pPr>
        <w:jc w:val="both"/>
        <w:rPr>
          <w:lang w:val="en-GB"/>
        </w:rPr>
      </w:pPr>
      <w:commentRangeStart w:id="15"/>
      <w:r w:rsidRPr="00BA7A76">
        <w:rPr>
          <w:lang w:val="en-GB"/>
        </w:rPr>
        <w:t>Experiments could be designed to explore the potential of using multiple LLMs in tandem, where one model generates content and another model reviews or refines it based on ethical guidelines</w:t>
      </w:r>
      <w:commentRangeEnd w:id="15"/>
      <w:r w:rsidR="005079EA">
        <w:rPr>
          <w:rStyle w:val="CommentReference"/>
        </w:rPr>
        <w:commentReference w:id="15"/>
      </w:r>
      <w:r w:rsidRPr="00BA7A76">
        <w:rPr>
          <w:lang w:val="en-GB"/>
        </w:rPr>
        <w:t>. This cross-model collaboration could leverage the strengths of different LLMs to produce more nuanced and ethically sound synthetic scenarios.</w:t>
      </w:r>
    </w:p>
    <w:p w14:paraId="175ACF5D" w14:textId="78288893" w:rsidR="00BA7A76" w:rsidRPr="00335EEF" w:rsidRDefault="00BA7A76" w:rsidP="009A71DE">
      <w:pPr>
        <w:jc w:val="both"/>
        <w:rPr>
          <w:lang w:val="en-GB"/>
        </w:rPr>
      </w:pPr>
      <w:r w:rsidRPr="00BA7A76">
        <w:rPr>
          <w:lang w:val="en-GB"/>
        </w:rPr>
        <w:t>By addressing these areas, future research can build on the insights gained from the current experiments to enhance the use of LLMs in generating synthetic datasets. These efforts will contribute to the development of more robust, ethical, and contextually rich models that can be effectively used in sensitive research areas.</w:t>
      </w:r>
    </w:p>
    <w:sectPr w:rsidR="00BA7A76" w:rsidRPr="00335EE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Rogerio de Lemos" w:date="2024-09-04T09:58:00Z" w:initials="RdL">
    <w:p w14:paraId="1FC7198F" w14:textId="77777777" w:rsidR="002F758C" w:rsidRDefault="002F758C" w:rsidP="002F758C">
      <w:r>
        <w:rPr>
          <w:rStyle w:val="CommentReference"/>
        </w:rPr>
        <w:annotationRef/>
      </w:r>
      <w:r>
        <w:rPr>
          <w:sz w:val="20"/>
          <w:szCs w:val="20"/>
        </w:rPr>
        <w:t>This should have been more precise since it doesn’t mention any pattern for the change. For example, the exchange between Lottie and Jack should happen just after school hours, not in the mornings.</w:t>
      </w:r>
    </w:p>
  </w:comment>
  <w:comment w:id="4" w:author="Rogerio de Lemos" w:date="2024-09-04T10:00:00Z" w:initials="RdL">
    <w:p w14:paraId="0FBFC0B9" w14:textId="77777777" w:rsidR="002F758C" w:rsidRDefault="002F758C" w:rsidP="002F758C">
      <w:r>
        <w:rPr>
          <w:rStyle w:val="CommentReference"/>
        </w:rPr>
        <w:annotationRef/>
      </w:r>
      <w:r>
        <w:rPr>
          <w:sz w:val="20"/>
          <w:szCs w:val="20"/>
        </w:rPr>
        <w:t>you should try to jailbreak, and get the data.</w:t>
      </w:r>
    </w:p>
  </w:comment>
  <w:comment w:id="6" w:author="Rogerio de Lemos" w:date="2024-09-04T11:00:00Z" w:initials="RdL">
    <w:p w14:paraId="59877E8F" w14:textId="77777777" w:rsidR="005079EA" w:rsidRDefault="005079EA" w:rsidP="005079EA">
      <w:r>
        <w:rPr>
          <w:rStyle w:val="CommentReference"/>
        </w:rPr>
        <w:annotationRef/>
      </w:r>
      <w:r>
        <w:rPr>
          <w:sz w:val="20"/>
          <w:szCs w:val="20"/>
        </w:rPr>
        <w:t xml:space="preserve">I wonder whether this could be made more specific </w:t>
      </w:r>
    </w:p>
  </w:comment>
  <w:comment w:id="9" w:author="Rogerio de Lemos" w:date="2024-09-04T11:03:00Z" w:initials="RdL">
    <w:p w14:paraId="57DB837E" w14:textId="77777777" w:rsidR="005079EA" w:rsidRDefault="005079EA" w:rsidP="005079EA">
      <w:r>
        <w:rPr>
          <w:rStyle w:val="CommentReference"/>
        </w:rPr>
        <w:annotationRef/>
      </w:r>
      <w:r>
        <w:rPr>
          <w:sz w:val="20"/>
          <w:szCs w:val="20"/>
        </w:rPr>
        <w:t>This is good. This is the type of conclusions we would like to reach</w:t>
      </w:r>
    </w:p>
  </w:comment>
  <w:comment w:id="13" w:author="Rogerio de Lemos" w:date="2024-09-04T15:52:00Z" w:initials="RdL">
    <w:p w14:paraId="4420F08C" w14:textId="77777777" w:rsidR="005079EA" w:rsidRDefault="005079EA" w:rsidP="005079EA">
      <w:r>
        <w:rPr>
          <w:rStyle w:val="CommentReference"/>
        </w:rPr>
        <w:annotationRef/>
      </w:r>
      <w:r>
        <w:rPr>
          <w:sz w:val="20"/>
          <w:szCs w:val="20"/>
        </w:rPr>
        <w:t xml:space="preserve">There is no point in doing jailbreak for those experiments that didn’t work. Jailbreak is part of the process of extracting an outcome from the query. </w:t>
      </w:r>
    </w:p>
  </w:comment>
  <w:comment w:id="15" w:author="Rogerio de Lemos" w:date="2024-09-04T15:50:00Z" w:initials="RdL">
    <w:p w14:paraId="62A96EC0" w14:textId="79847973" w:rsidR="005079EA" w:rsidRDefault="005079EA" w:rsidP="005079EA">
      <w:r>
        <w:rPr>
          <w:rStyle w:val="CommentReference"/>
        </w:rPr>
        <w:annotationRef/>
      </w:r>
      <w:r>
        <w:rPr>
          <w:sz w:val="20"/>
          <w:szCs w:val="20"/>
        </w:rPr>
        <w:t>what is the motivation for doing this? What would be different from using a single LLM? Demonstrate a potential 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C7198F" w15:done="0"/>
  <w15:commentEx w15:paraId="0FBFC0B9" w15:done="0"/>
  <w15:commentEx w15:paraId="59877E8F" w15:done="0"/>
  <w15:commentEx w15:paraId="57DB837E" w15:done="0"/>
  <w15:commentEx w15:paraId="4420F08C" w15:done="0"/>
  <w15:commentEx w15:paraId="62A96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91812E" w16cex:dateUtc="2024-09-04T08:58:00Z"/>
  <w16cex:commentExtensible w16cex:durableId="09429E25" w16cex:dateUtc="2024-09-04T09:00:00Z"/>
  <w16cex:commentExtensible w16cex:durableId="4C234542" w16cex:dateUtc="2024-09-04T10:00:00Z"/>
  <w16cex:commentExtensible w16cex:durableId="64C23E87" w16cex:dateUtc="2024-09-04T10:03:00Z"/>
  <w16cex:commentExtensible w16cex:durableId="2979277C" w16cex:dateUtc="2024-09-04T14:52:00Z"/>
  <w16cex:commentExtensible w16cex:durableId="29D856D1" w16cex:dateUtc="2024-09-04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C7198F" w16cid:durableId="0F91812E"/>
  <w16cid:commentId w16cid:paraId="0FBFC0B9" w16cid:durableId="09429E25"/>
  <w16cid:commentId w16cid:paraId="59877E8F" w16cid:durableId="4C234542"/>
  <w16cid:commentId w16cid:paraId="57DB837E" w16cid:durableId="64C23E87"/>
  <w16cid:commentId w16cid:paraId="4420F08C" w16cid:durableId="2979277C"/>
  <w16cid:commentId w16cid:paraId="62A96EC0" w16cid:durableId="29D856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gerio de Lemos">
    <w15:presenceInfo w15:providerId="AD" w15:userId="S::rdl@kent.ac.uk::db9ceecc-c781-4f68-8d33-c91cb5035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6917"/>
    <w:rsid w:val="00052AE7"/>
    <w:rsid w:val="000C31FF"/>
    <w:rsid w:val="000F0F82"/>
    <w:rsid w:val="00101D63"/>
    <w:rsid w:val="0013410C"/>
    <w:rsid w:val="00222002"/>
    <w:rsid w:val="002C1036"/>
    <w:rsid w:val="002E7753"/>
    <w:rsid w:val="002F758C"/>
    <w:rsid w:val="00322D8F"/>
    <w:rsid w:val="00335EEF"/>
    <w:rsid w:val="00372DDD"/>
    <w:rsid w:val="003B0238"/>
    <w:rsid w:val="003B1035"/>
    <w:rsid w:val="00434C60"/>
    <w:rsid w:val="0045182E"/>
    <w:rsid w:val="00484388"/>
    <w:rsid w:val="004E55D2"/>
    <w:rsid w:val="005079EA"/>
    <w:rsid w:val="005600E2"/>
    <w:rsid w:val="005F0D7B"/>
    <w:rsid w:val="005F3841"/>
    <w:rsid w:val="00643D2F"/>
    <w:rsid w:val="006B40CB"/>
    <w:rsid w:val="006C1443"/>
    <w:rsid w:val="006E16F9"/>
    <w:rsid w:val="00702F53"/>
    <w:rsid w:val="00741C3C"/>
    <w:rsid w:val="007829AA"/>
    <w:rsid w:val="007917A7"/>
    <w:rsid w:val="007F0213"/>
    <w:rsid w:val="008102FC"/>
    <w:rsid w:val="00814661"/>
    <w:rsid w:val="00824DC0"/>
    <w:rsid w:val="00844118"/>
    <w:rsid w:val="00861CAE"/>
    <w:rsid w:val="00873B83"/>
    <w:rsid w:val="00972DD1"/>
    <w:rsid w:val="00973B08"/>
    <w:rsid w:val="009A71DE"/>
    <w:rsid w:val="009C1CDF"/>
    <w:rsid w:val="009C4F4E"/>
    <w:rsid w:val="009D0788"/>
    <w:rsid w:val="00A23317"/>
    <w:rsid w:val="00A27B7B"/>
    <w:rsid w:val="00A37EFA"/>
    <w:rsid w:val="00A41674"/>
    <w:rsid w:val="00A74FC2"/>
    <w:rsid w:val="00A96D90"/>
    <w:rsid w:val="00AA7F3A"/>
    <w:rsid w:val="00B140D8"/>
    <w:rsid w:val="00B1553A"/>
    <w:rsid w:val="00B160ED"/>
    <w:rsid w:val="00B24B01"/>
    <w:rsid w:val="00B31CAD"/>
    <w:rsid w:val="00BA7A76"/>
    <w:rsid w:val="00BB230B"/>
    <w:rsid w:val="00BD07F8"/>
    <w:rsid w:val="00BE27F9"/>
    <w:rsid w:val="00C37B4E"/>
    <w:rsid w:val="00C72805"/>
    <w:rsid w:val="00CA0781"/>
    <w:rsid w:val="00CD5036"/>
    <w:rsid w:val="00D217E5"/>
    <w:rsid w:val="00D8361C"/>
    <w:rsid w:val="00DB612E"/>
    <w:rsid w:val="00DC2061"/>
    <w:rsid w:val="00DD6BDD"/>
    <w:rsid w:val="00DE6D57"/>
    <w:rsid w:val="00E10377"/>
    <w:rsid w:val="00E55E6A"/>
    <w:rsid w:val="00EE5D6B"/>
    <w:rsid w:val="00EF7341"/>
    <w:rsid w:val="00F42982"/>
    <w:rsid w:val="00FB2EAF"/>
    <w:rsid w:val="00FE1392"/>
    <w:rsid w:val="00FE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6A"/>
  </w:style>
  <w:style w:type="paragraph" w:styleId="Heading1">
    <w:name w:val="heading 1"/>
    <w:basedOn w:val="Normal"/>
    <w:next w:val="Normal"/>
    <w:link w:val="Heading1Ch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D2F"/>
    <w:rPr>
      <w:rFonts w:eastAsiaTheme="majorEastAsia" w:cstheme="majorBidi"/>
      <w:color w:val="272727" w:themeColor="text1" w:themeTint="D8"/>
    </w:rPr>
  </w:style>
  <w:style w:type="paragraph" w:styleId="Title">
    <w:name w:val="Title"/>
    <w:basedOn w:val="Normal"/>
    <w:next w:val="Normal"/>
    <w:link w:val="TitleCh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D2F"/>
    <w:pPr>
      <w:spacing w:before="160"/>
      <w:jc w:val="center"/>
    </w:pPr>
    <w:rPr>
      <w:i/>
      <w:iCs/>
      <w:color w:val="404040" w:themeColor="text1" w:themeTint="BF"/>
    </w:rPr>
  </w:style>
  <w:style w:type="character" w:customStyle="1" w:styleId="QuoteChar">
    <w:name w:val="Quote Char"/>
    <w:basedOn w:val="DefaultParagraphFont"/>
    <w:link w:val="Quote"/>
    <w:uiPriority w:val="29"/>
    <w:rsid w:val="00643D2F"/>
    <w:rPr>
      <w:i/>
      <w:iCs/>
      <w:color w:val="404040" w:themeColor="text1" w:themeTint="BF"/>
    </w:rPr>
  </w:style>
  <w:style w:type="paragraph" w:styleId="ListParagraph">
    <w:name w:val="List Paragraph"/>
    <w:basedOn w:val="Normal"/>
    <w:uiPriority w:val="34"/>
    <w:qFormat/>
    <w:rsid w:val="00643D2F"/>
    <w:pPr>
      <w:ind w:left="720"/>
      <w:contextualSpacing/>
    </w:pPr>
  </w:style>
  <w:style w:type="character" w:styleId="IntenseEmphasis">
    <w:name w:val="Intense Emphasis"/>
    <w:basedOn w:val="DefaultParagraphFont"/>
    <w:uiPriority w:val="21"/>
    <w:qFormat/>
    <w:rsid w:val="00643D2F"/>
    <w:rPr>
      <w:i/>
      <w:iCs/>
      <w:color w:val="0F4761" w:themeColor="accent1" w:themeShade="BF"/>
    </w:rPr>
  </w:style>
  <w:style w:type="paragraph" w:styleId="IntenseQuote">
    <w:name w:val="Intense Quote"/>
    <w:basedOn w:val="Normal"/>
    <w:next w:val="Normal"/>
    <w:link w:val="IntenseQuoteCh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D2F"/>
    <w:rPr>
      <w:i/>
      <w:iCs/>
      <w:color w:val="0F4761" w:themeColor="accent1" w:themeShade="BF"/>
    </w:rPr>
  </w:style>
  <w:style w:type="character" w:styleId="IntenseReference">
    <w:name w:val="Intense Reference"/>
    <w:basedOn w:val="DefaultParagraphFont"/>
    <w:uiPriority w:val="32"/>
    <w:qFormat/>
    <w:rsid w:val="00643D2F"/>
    <w:rPr>
      <w:b/>
      <w:bCs/>
      <w:smallCaps/>
      <w:color w:val="0F4761" w:themeColor="accent1" w:themeShade="BF"/>
      <w:spacing w:val="5"/>
    </w:rPr>
  </w:style>
  <w:style w:type="paragraph" w:styleId="Revision">
    <w:name w:val="Revision"/>
    <w:hidden/>
    <w:uiPriority w:val="99"/>
    <w:semiHidden/>
    <w:rsid w:val="002F758C"/>
    <w:pPr>
      <w:spacing w:after="0" w:line="240" w:lineRule="auto"/>
    </w:pPr>
  </w:style>
  <w:style w:type="character" w:styleId="CommentReference">
    <w:name w:val="annotation reference"/>
    <w:basedOn w:val="DefaultParagraphFont"/>
    <w:uiPriority w:val="99"/>
    <w:semiHidden/>
    <w:unhideWhenUsed/>
    <w:rsid w:val="002F758C"/>
    <w:rPr>
      <w:sz w:val="16"/>
      <w:szCs w:val="16"/>
    </w:rPr>
  </w:style>
  <w:style w:type="paragraph" w:styleId="CommentText">
    <w:name w:val="annotation text"/>
    <w:basedOn w:val="Normal"/>
    <w:link w:val="CommentTextChar"/>
    <w:uiPriority w:val="99"/>
    <w:semiHidden/>
    <w:unhideWhenUsed/>
    <w:rsid w:val="002F758C"/>
    <w:pPr>
      <w:spacing w:line="240" w:lineRule="auto"/>
    </w:pPr>
    <w:rPr>
      <w:sz w:val="20"/>
      <w:szCs w:val="20"/>
    </w:rPr>
  </w:style>
  <w:style w:type="character" w:customStyle="1" w:styleId="CommentTextChar">
    <w:name w:val="Comment Text Char"/>
    <w:basedOn w:val="DefaultParagraphFont"/>
    <w:link w:val="CommentText"/>
    <w:uiPriority w:val="99"/>
    <w:semiHidden/>
    <w:rsid w:val="002F758C"/>
    <w:rPr>
      <w:sz w:val="20"/>
      <w:szCs w:val="20"/>
    </w:rPr>
  </w:style>
  <w:style w:type="paragraph" w:styleId="CommentSubject">
    <w:name w:val="annotation subject"/>
    <w:basedOn w:val="CommentText"/>
    <w:next w:val="CommentText"/>
    <w:link w:val="CommentSubjectChar"/>
    <w:uiPriority w:val="99"/>
    <w:semiHidden/>
    <w:unhideWhenUsed/>
    <w:rsid w:val="002F758C"/>
    <w:rPr>
      <w:b/>
      <w:bCs/>
    </w:rPr>
  </w:style>
  <w:style w:type="character" w:customStyle="1" w:styleId="CommentSubjectChar">
    <w:name w:val="Comment Subject Char"/>
    <w:basedOn w:val="CommentTextChar"/>
    <w:link w:val="CommentSubject"/>
    <w:uiPriority w:val="99"/>
    <w:semiHidden/>
    <w:rsid w:val="002F75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Kore-x/Dissertation-Work/blob/main/Original%20Data%20%2B%20Extra%20Data%20(Supervisor%20source)/lottie%20chat%20data%20exclusively%20jack%20convo%20without%20labels.csv"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Kore-x/Dissertation-Work/blob/main/Original%20Data%20%2B%20Extra%20Data%20(Supervisor%20source)/lottie%20chat%20data%20exclusively%20jack%20convo%20without%20labels.csv" TargetMode="External"/><Relationship Id="rId17" Type="http://schemas.openxmlformats.org/officeDocument/2006/relationships/hyperlink" Target="https://github.com/Kore-x/Dissertation-Work/blob/main/Original%20Data%20%2B%20Extra%20Data%20(Supervisor%20source)/lottie%20chat%20data%20exclusively%20jack%20convo%20without%20labels.csv" TargetMode="External"/><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Kore-x/Dissertation-Work/blob/main/Original%20Data%20%2B%20Extra%20Data%20(Supervisor%20source)/lottie%20chat%20data%20exclusively%20jack%20convo%20without%20labels.csv" TargetMode="External"/><Relationship Id="rId5" Type="http://schemas.openxmlformats.org/officeDocument/2006/relationships/hyperlink" Target="https://github.com/Kore-x/Dissertation-Work/blob/main/Original%20Data%20%2B%20Extra%20Data%20(Supervisor%20source)/lottie%20chat%20data%20exclusively%20jack%20convo%20without%20labels.csv" TargetMode="External"/><Relationship Id="rId15"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20chat%20data%20exclusively%20jack%20convo%20without%20labels.csv"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3169</Words>
  <Characters>17842</Characters>
  <Application>Microsoft Office Word</Application>
  <DocSecurity>0</DocSecurity>
  <Lines>371</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Rogerio de Lemos</cp:lastModifiedBy>
  <cp:revision>4</cp:revision>
  <dcterms:created xsi:type="dcterms:W3CDTF">2024-09-04T08:51:00Z</dcterms:created>
  <dcterms:modified xsi:type="dcterms:W3CDTF">2024-09-04T14:53:00Z</dcterms:modified>
</cp:coreProperties>
</file>